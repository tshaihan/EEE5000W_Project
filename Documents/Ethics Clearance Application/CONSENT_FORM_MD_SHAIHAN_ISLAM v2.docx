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747" w:type="dxa"/>
        <w:tblLayout w:type="fixed"/>
        <w:tblLook w:val="0000" w:firstRow="0" w:lastRow="0" w:firstColumn="0" w:lastColumn="0" w:noHBand="0" w:noVBand="0"/>
      </w:tblPr>
      <w:tblGrid>
        <w:gridCol w:w="3227"/>
        <w:gridCol w:w="1701"/>
        <w:gridCol w:w="2835"/>
        <w:gridCol w:w="1984"/>
      </w:tblGrid>
      <w:tr w:rsidR="0079693A" w:rsidRPr="00D020FD" w14:paraId="48026C6C" w14:textId="77777777" w:rsidTr="0079693A">
        <w:trPr>
          <w:cantSplit/>
          <w:trHeight w:val="142"/>
        </w:trPr>
        <w:tc>
          <w:tcPr>
            <w:tcW w:w="7763" w:type="dxa"/>
            <w:gridSpan w:val="3"/>
          </w:tcPr>
          <w:p w14:paraId="48C43BBE" w14:textId="0146AB54" w:rsidR="0079693A" w:rsidRPr="00D020FD" w:rsidRDefault="0079693A" w:rsidP="0079693A">
            <w:pPr>
              <w:rPr>
                <w:rFonts w:asciiTheme="minorHAnsi" w:hAnsiTheme="minorHAnsi" w:cstheme="minorHAnsi"/>
                <w:b/>
                <w:sz w:val="22"/>
                <w:szCs w:val="22"/>
              </w:rPr>
            </w:pPr>
            <w:r w:rsidRPr="00D020FD">
              <w:rPr>
                <w:rFonts w:asciiTheme="minorHAnsi" w:hAnsiTheme="minorHAnsi" w:cstheme="minorHAnsi"/>
                <w:b/>
                <w:sz w:val="22"/>
                <w:szCs w:val="22"/>
              </w:rPr>
              <w:t xml:space="preserve">DEPARTMENT OF </w:t>
            </w:r>
            <w:r w:rsidR="00B43770">
              <w:rPr>
                <w:rFonts w:asciiTheme="minorHAnsi" w:hAnsiTheme="minorHAnsi" w:cstheme="minorHAnsi"/>
                <w:b/>
                <w:sz w:val="22"/>
                <w:szCs w:val="22"/>
              </w:rPr>
              <w:t>ELECTRICAL ENGINEERING</w:t>
            </w:r>
          </w:p>
        </w:tc>
        <w:tc>
          <w:tcPr>
            <w:tcW w:w="1984" w:type="dxa"/>
            <w:vMerge w:val="restart"/>
            <w:tcBorders>
              <w:bottom w:val="single" w:sz="4" w:space="0" w:color="auto"/>
            </w:tcBorders>
          </w:tcPr>
          <w:p w14:paraId="2B34B99F" w14:textId="77777777" w:rsidR="0079693A" w:rsidRPr="00D020FD" w:rsidRDefault="0079693A" w:rsidP="0079693A">
            <w:pPr>
              <w:jc w:val="center"/>
              <w:rPr>
                <w:rFonts w:asciiTheme="minorHAnsi" w:hAnsiTheme="minorHAnsi" w:cstheme="minorHAnsi"/>
                <w:sz w:val="22"/>
                <w:szCs w:val="22"/>
              </w:rPr>
            </w:pPr>
            <w:r w:rsidRPr="00D020FD">
              <w:rPr>
                <w:rFonts w:asciiTheme="minorHAnsi" w:hAnsiTheme="minorHAnsi" w:cstheme="minorHAnsi"/>
                <w:noProof/>
                <w:sz w:val="22"/>
                <w:szCs w:val="22"/>
                <w:lang w:eastAsia="en-GB"/>
              </w:rPr>
              <w:drawing>
                <wp:inline distT="0" distB="0" distL="0" distR="0" wp14:anchorId="790D22B5" wp14:editId="07F96282">
                  <wp:extent cx="742950" cy="75247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42950" cy="752475"/>
                          </a:xfrm>
                          <a:prstGeom prst="rect">
                            <a:avLst/>
                          </a:prstGeom>
                          <a:noFill/>
                          <a:ln>
                            <a:noFill/>
                          </a:ln>
                        </pic:spPr>
                      </pic:pic>
                    </a:graphicData>
                  </a:graphic>
                </wp:inline>
              </w:drawing>
            </w:r>
          </w:p>
          <w:p w14:paraId="20C1DB2F" w14:textId="77777777" w:rsidR="0079693A" w:rsidRPr="00D020FD" w:rsidRDefault="0079693A" w:rsidP="0079693A">
            <w:pPr>
              <w:rPr>
                <w:rFonts w:asciiTheme="minorHAnsi" w:hAnsiTheme="minorHAnsi" w:cstheme="minorHAnsi"/>
                <w:sz w:val="22"/>
                <w:szCs w:val="22"/>
              </w:rPr>
            </w:pPr>
          </w:p>
        </w:tc>
      </w:tr>
      <w:tr w:rsidR="0079693A" w:rsidRPr="00D020FD" w14:paraId="7ECFFB7B" w14:textId="77777777" w:rsidTr="0079693A">
        <w:trPr>
          <w:cantSplit/>
          <w:trHeight w:val="1113"/>
        </w:trPr>
        <w:tc>
          <w:tcPr>
            <w:tcW w:w="3227" w:type="dxa"/>
            <w:tcBorders>
              <w:bottom w:val="single" w:sz="4" w:space="0" w:color="auto"/>
            </w:tcBorders>
          </w:tcPr>
          <w:p w14:paraId="2006369D" w14:textId="77777777" w:rsidR="0079693A" w:rsidRPr="00D020FD" w:rsidRDefault="0079693A" w:rsidP="0079693A">
            <w:pPr>
              <w:rPr>
                <w:rFonts w:asciiTheme="minorHAnsi" w:hAnsiTheme="minorHAnsi" w:cstheme="minorHAnsi"/>
                <w:sz w:val="18"/>
                <w:szCs w:val="18"/>
              </w:rPr>
            </w:pPr>
          </w:p>
          <w:p w14:paraId="2969F489" w14:textId="77777777" w:rsidR="0079693A" w:rsidRPr="00D020FD" w:rsidRDefault="0079693A" w:rsidP="0079693A">
            <w:pPr>
              <w:rPr>
                <w:rFonts w:asciiTheme="minorHAnsi" w:hAnsiTheme="minorHAnsi" w:cstheme="minorHAnsi"/>
                <w:sz w:val="18"/>
                <w:szCs w:val="18"/>
              </w:rPr>
            </w:pPr>
            <w:r w:rsidRPr="00D020FD">
              <w:rPr>
                <w:rFonts w:asciiTheme="minorHAnsi" w:hAnsiTheme="minorHAnsi" w:cstheme="minorHAnsi"/>
                <w:sz w:val="18"/>
                <w:szCs w:val="18"/>
              </w:rPr>
              <w:t>UNIVERSITY OF CAPE TOWN</w:t>
            </w:r>
          </w:p>
          <w:p w14:paraId="60D6FAE4" w14:textId="77777777" w:rsidR="0079693A" w:rsidRPr="00D020FD" w:rsidRDefault="0079693A" w:rsidP="0079693A">
            <w:pPr>
              <w:rPr>
                <w:rFonts w:asciiTheme="minorHAnsi" w:hAnsiTheme="minorHAnsi" w:cstheme="minorHAnsi"/>
                <w:b/>
                <w:sz w:val="18"/>
                <w:szCs w:val="18"/>
              </w:rPr>
            </w:pPr>
            <w:r w:rsidRPr="00D020FD">
              <w:rPr>
                <w:rFonts w:asciiTheme="minorHAnsi" w:hAnsiTheme="minorHAnsi" w:cstheme="minorHAnsi"/>
                <w:b/>
                <w:sz w:val="18"/>
                <w:szCs w:val="18"/>
              </w:rPr>
              <w:t>PRIVATE BAG X3</w:t>
            </w:r>
          </w:p>
          <w:p w14:paraId="3263F5D7" w14:textId="77777777" w:rsidR="0079693A" w:rsidRPr="00D020FD" w:rsidRDefault="0079693A" w:rsidP="0079693A">
            <w:pPr>
              <w:rPr>
                <w:rFonts w:asciiTheme="minorHAnsi" w:hAnsiTheme="minorHAnsi" w:cstheme="minorHAnsi"/>
                <w:sz w:val="18"/>
                <w:szCs w:val="18"/>
              </w:rPr>
            </w:pPr>
            <w:r w:rsidRPr="00D020FD">
              <w:rPr>
                <w:rFonts w:asciiTheme="minorHAnsi" w:hAnsiTheme="minorHAnsi" w:cstheme="minorHAnsi"/>
                <w:sz w:val="18"/>
                <w:szCs w:val="18"/>
              </w:rPr>
              <w:t xml:space="preserve">RONDEBOSCH 7701 </w:t>
            </w:r>
            <w:r w:rsidRPr="00D020FD">
              <w:rPr>
                <w:rFonts w:asciiTheme="minorHAnsi" w:hAnsiTheme="minorHAnsi" w:cstheme="minorHAnsi"/>
                <w:sz w:val="18"/>
                <w:szCs w:val="18"/>
              </w:rPr>
              <w:br/>
              <w:t>SOUTH AFRICA</w:t>
            </w:r>
          </w:p>
        </w:tc>
        <w:tc>
          <w:tcPr>
            <w:tcW w:w="1701" w:type="dxa"/>
            <w:tcBorders>
              <w:bottom w:val="single" w:sz="4" w:space="0" w:color="auto"/>
            </w:tcBorders>
          </w:tcPr>
          <w:p w14:paraId="3FDAF9FE" w14:textId="77777777" w:rsidR="0079693A" w:rsidRPr="00D020FD" w:rsidRDefault="0079693A" w:rsidP="0079693A">
            <w:pPr>
              <w:jc w:val="right"/>
              <w:rPr>
                <w:rFonts w:asciiTheme="minorHAnsi" w:hAnsiTheme="minorHAnsi" w:cstheme="minorHAnsi"/>
                <w:sz w:val="18"/>
                <w:szCs w:val="18"/>
              </w:rPr>
            </w:pPr>
          </w:p>
          <w:p w14:paraId="4EB56AA7" w14:textId="31FD0253" w:rsidR="0079693A" w:rsidRPr="00D020FD" w:rsidRDefault="0079693A" w:rsidP="0079693A">
            <w:pPr>
              <w:jc w:val="right"/>
              <w:rPr>
                <w:rFonts w:asciiTheme="minorHAnsi" w:hAnsiTheme="minorHAnsi" w:cstheme="minorHAnsi"/>
                <w:sz w:val="18"/>
                <w:szCs w:val="18"/>
              </w:rPr>
            </w:pPr>
            <w:r w:rsidRPr="00D020FD">
              <w:rPr>
                <w:rFonts w:asciiTheme="minorHAnsi" w:hAnsiTheme="minorHAnsi" w:cstheme="minorHAnsi"/>
                <w:sz w:val="18"/>
                <w:szCs w:val="18"/>
              </w:rPr>
              <w:t>RESEARCHER</w:t>
            </w:r>
            <w:r w:rsidR="00A53952" w:rsidRPr="00D020FD">
              <w:rPr>
                <w:rFonts w:asciiTheme="minorHAnsi" w:hAnsiTheme="minorHAnsi" w:cstheme="minorHAnsi"/>
                <w:sz w:val="18"/>
                <w:szCs w:val="18"/>
              </w:rPr>
              <w:t>/S</w:t>
            </w:r>
            <w:r w:rsidRPr="00D020FD">
              <w:rPr>
                <w:rFonts w:asciiTheme="minorHAnsi" w:hAnsiTheme="minorHAnsi" w:cstheme="minorHAnsi"/>
                <w:sz w:val="18"/>
                <w:szCs w:val="18"/>
              </w:rPr>
              <w:t>:</w:t>
            </w:r>
            <w:r w:rsidRPr="00D020FD">
              <w:rPr>
                <w:rFonts w:asciiTheme="minorHAnsi" w:hAnsiTheme="minorHAnsi" w:cstheme="minorHAnsi"/>
                <w:sz w:val="18"/>
                <w:szCs w:val="18"/>
              </w:rPr>
              <w:br/>
              <w:t xml:space="preserve">TELEPHONE: </w:t>
            </w:r>
          </w:p>
          <w:p w14:paraId="20C9594B" w14:textId="77777777" w:rsidR="0079693A" w:rsidRPr="00D020FD" w:rsidRDefault="0079693A" w:rsidP="0079693A">
            <w:pPr>
              <w:jc w:val="right"/>
              <w:rPr>
                <w:rFonts w:asciiTheme="minorHAnsi" w:hAnsiTheme="minorHAnsi" w:cstheme="minorHAnsi"/>
                <w:sz w:val="18"/>
                <w:szCs w:val="18"/>
              </w:rPr>
            </w:pPr>
            <w:r w:rsidRPr="00D020FD">
              <w:rPr>
                <w:rFonts w:asciiTheme="minorHAnsi" w:hAnsiTheme="minorHAnsi" w:cstheme="minorHAnsi"/>
                <w:sz w:val="18"/>
                <w:szCs w:val="18"/>
              </w:rPr>
              <w:t>E-MAIL:</w:t>
            </w:r>
          </w:p>
          <w:p w14:paraId="677356CE" w14:textId="77777777" w:rsidR="0079693A" w:rsidRPr="00D020FD" w:rsidRDefault="0079693A" w:rsidP="0079693A">
            <w:pPr>
              <w:jc w:val="right"/>
              <w:rPr>
                <w:rFonts w:asciiTheme="minorHAnsi" w:hAnsiTheme="minorHAnsi" w:cstheme="minorHAnsi"/>
                <w:sz w:val="18"/>
                <w:szCs w:val="18"/>
              </w:rPr>
            </w:pPr>
            <w:r w:rsidRPr="00D020FD">
              <w:rPr>
                <w:rFonts w:asciiTheme="minorHAnsi" w:hAnsiTheme="minorHAnsi" w:cstheme="minorHAnsi"/>
                <w:sz w:val="18"/>
                <w:szCs w:val="18"/>
              </w:rPr>
              <w:t>URL:</w:t>
            </w:r>
          </w:p>
        </w:tc>
        <w:tc>
          <w:tcPr>
            <w:tcW w:w="2835" w:type="dxa"/>
            <w:tcBorders>
              <w:bottom w:val="single" w:sz="4" w:space="0" w:color="auto"/>
            </w:tcBorders>
          </w:tcPr>
          <w:p w14:paraId="4ED5FE64" w14:textId="77777777" w:rsidR="0079693A" w:rsidRPr="00D020FD" w:rsidRDefault="0079693A" w:rsidP="0079693A">
            <w:pPr>
              <w:rPr>
                <w:rFonts w:asciiTheme="minorHAnsi" w:hAnsiTheme="minorHAnsi" w:cstheme="minorHAnsi"/>
                <w:sz w:val="18"/>
                <w:szCs w:val="18"/>
              </w:rPr>
            </w:pPr>
          </w:p>
          <w:p w14:paraId="028D2F34" w14:textId="1A474062" w:rsidR="0079693A" w:rsidRPr="00D020FD" w:rsidRDefault="00B43770" w:rsidP="0079693A">
            <w:pPr>
              <w:rPr>
                <w:rFonts w:asciiTheme="minorHAnsi" w:hAnsiTheme="minorHAnsi" w:cstheme="minorHAnsi"/>
                <w:sz w:val="18"/>
                <w:szCs w:val="18"/>
              </w:rPr>
            </w:pPr>
            <w:r>
              <w:rPr>
                <w:rFonts w:asciiTheme="minorHAnsi" w:hAnsiTheme="minorHAnsi" w:cstheme="minorHAnsi"/>
                <w:sz w:val="18"/>
                <w:szCs w:val="18"/>
              </w:rPr>
              <w:t>Md Shaihan Islam</w:t>
            </w:r>
          </w:p>
          <w:p w14:paraId="7D588E71" w14:textId="27B90A33" w:rsidR="0079693A" w:rsidRPr="00D020FD" w:rsidRDefault="0079693A" w:rsidP="0079693A">
            <w:pPr>
              <w:rPr>
                <w:rFonts w:asciiTheme="minorHAnsi" w:hAnsiTheme="minorHAnsi" w:cstheme="minorHAnsi"/>
                <w:sz w:val="18"/>
                <w:szCs w:val="18"/>
              </w:rPr>
            </w:pPr>
            <w:r w:rsidRPr="00D020FD">
              <w:rPr>
                <w:rFonts w:asciiTheme="minorHAnsi" w:hAnsiTheme="minorHAnsi" w:cstheme="minorHAnsi"/>
                <w:sz w:val="18"/>
                <w:szCs w:val="18"/>
              </w:rPr>
              <w:t>+27-</w:t>
            </w:r>
            <w:r w:rsidR="00B43770">
              <w:rPr>
                <w:rFonts w:asciiTheme="minorHAnsi" w:hAnsiTheme="minorHAnsi" w:cstheme="minorHAnsi"/>
                <w:sz w:val="18"/>
                <w:szCs w:val="18"/>
              </w:rPr>
              <w:t>67 872 3466</w:t>
            </w:r>
            <w:r w:rsidRPr="00D020FD">
              <w:rPr>
                <w:rFonts w:asciiTheme="minorHAnsi" w:hAnsiTheme="minorHAnsi" w:cstheme="minorHAnsi"/>
                <w:sz w:val="18"/>
                <w:szCs w:val="18"/>
              </w:rPr>
              <w:t xml:space="preserve"> </w:t>
            </w:r>
          </w:p>
          <w:p w14:paraId="495D79DE" w14:textId="68421946" w:rsidR="0079693A" w:rsidRPr="00D020FD" w:rsidRDefault="00B43770" w:rsidP="0079693A">
            <w:pPr>
              <w:rPr>
                <w:rFonts w:asciiTheme="minorHAnsi" w:hAnsiTheme="minorHAnsi" w:cstheme="minorHAnsi"/>
                <w:sz w:val="18"/>
                <w:szCs w:val="18"/>
              </w:rPr>
            </w:pPr>
            <w:hyperlink r:id="rId12" w:history="1">
              <w:r w:rsidRPr="007A50C8">
                <w:rPr>
                  <w:rStyle w:val="Hyperlink"/>
                  <w:rFonts w:asciiTheme="minorHAnsi" w:hAnsiTheme="minorHAnsi" w:cstheme="minorHAnsi"/>
                  <w:sz w:val="18"/>
                  <w:szCs w:val="18"/>
                </w:rPr>
                <w:t>islmds002@myuct.ac.za</w:t>
              </w:r>
            </w:hyperlink>
          </w:p>
          <w:p w14:paraId="22190AF3" w14:textId="0E27CEE6" w:rsidR="0079693A" w:rsidRPr="00D020FD" w:rsidRDefault="00B43770" w:rsidP="0079693A">
            <w:pPr>
              <w:rPr>
                <w:rFonts w:asciiTheme="minorHAnsi" w:hAnsiTheme="minorHAnsi" w:cstheme="minorHAnsi"/>
                <w:sz w:val="18"/>
                <w:szCs w:val="18"/>
              </w:rPr>
            </w:pPr>
            <w:hyperlink r:id="rId13" w:history="1">
              <w:r w:rsidRPr="007A50C8">
                <w:rPr>
                  <w:rStyle w:val="Hyperlink"/>
                  <w:rFonts w:asciiTheme="minorHAnsi" w:hAnsiTheme="minorHAnsi" w:cstheme="minorHAnsi"/>
                  <w:sz w:val="18"/>
                  <w:szCs w:val="18"/>
                </w:rPr>
                <w:t>https://ebe.uct.ac.za/department-electrical-engineering</w:t>
              </w:r>
            </w:hyperlink>
          </w:p>
        </w:tc>
        <w:tc>
          <w:tcPr>
            <w:tcW w:w="1984" w:type="dxa"/>
            <w:vMerge/>
            <w:tcBorders>
              <w:bottom w:val="single" w:sz="4" w:space="0" w:color="auto"/>
            </w:tcBorders>
          </w:tcPr>
          <w:p w14:paraId="35C5C2D3" w14:textId="77777777" w:rsidR="0079693A" w:rsidRPr="00D020FD" w:rsidRDefault="0079693A" w:rsidP="0079693A">
            <w:pPr>
              <w:rPr>
                <w:rFonts w:asciiTheme="minorHAnsi" w:hAnsiTheme="minorHAnsi" w:cstheme="minorHAnsi"/>
                <w:sz w:val="22"/>
                <w:szCs w:val="22"/>
              </w:rPr>
            </w:pPr>
          </w:p>
        </w:tc>
      </w:tr>
    </w:tbl>
    <w:p w14:paraId="0BEF8DEE" w14:textId="77777777" w:rsidR="0079693A" w:rsidRPr="00D020FD" w:rsidRDefault="0079693A" w:rsidP="0079693A">
      <w:pPr>
        <w:pStyle w:val="Heading1"/>
        <w:ind w:right="-284"/>
        <w:jc w:val="center"/>
        <w:rPr>
          <w:rFonts w:asciiTheme="minorHAnsi" w:hAnsiTheme="minorHAnsi" w:cstheme="minorHAnsi"/>
          <w:b w:val="0"/>
          <w:sz w:val="22"/>
          <w:szCs w:val="22"/>
        </w:rPr>
      </w:pPr>
      <w:r w:rsidRPr="00D020FD">
        <w:rPr>
          <w:rFonts w:asciiTheme="minorHAnsi" w:hAnsiTheme="minorHAnsi" w:cstheme="minorHAnsi"/>
          <w:sz w:val="22"/>
          <w:szCs w:val="22"/>
        </w:rPr>
        <w:t>Informed Voluntary Consent to Participate in Research Study</w:t>
      </w:r>
      <w:r w:rsidRPr="00D020FD">
        <w:rPr>
          <w:rFonts w:asciiTheme="minorHAnsi" w:hAnsiTheme="minorHAnsi" w:cstheme="minorHAnsi"/>
          <w:sz w:val="22"/>
          <w:szCs w:val="22"/>
        </w:rPr>
        <w:br/>
      </w:r>
    </w:p>
    <w:p w14:paraId="1754C023" w14:textId="35100900" w:rsidR="0079693A" w:rsidRPr="00D020FD" w:rsidRDefault="0079693A" w:rsidP="00EC1A83">
      <w:pPr>
        <w:tabs>
          <w:tab w:val="left" w:pos="7106"/>
        </w:tabs>
        <w:spacing w:line="276" w:lineRule="auto"/>
        <w:rPr>
          <w:rFonts w:asciiTheme="minorHAnsi" w:hAnsiTheme="minorHAnsi" w:cstheme="minorHAnsi"/>
          <w:sz w:val="22"/>
          <w:szCs w:val="22"/>
        </w:rPr>
      </w:pPr>
      <w:r w:rsidRPr="00D020FD">
        <w:rPr>
          <w:rFonts w:asciiTheme="minorHAnsi" w:hAnsiTheme="minorHAnsi" w:cstheme="minorHAnsi"/>
          <w:b/>
          <w:sz w:val="22"/>
          <w:szCs w:val="22"/>
        </w:rPr>
        <w:t>Project Title</w:t>
      </w:r>
      <w:r w:rsidR="00EC1A83">
        <w:rPr>
          <w:rFonts w:asciiTheme="minorHAnsi" w:hAnsiTheme="minorHAnsi" w:cstheme="minorHAnsi"/>
          <w:b/>
          <w:sz w:val="22"/>
          <w:szCs w:val="22"/>
        </w:rPr>
        <w:t>:</w:t>
      </w:r>
      <w:r w:rsidRPr="00D020FD">
        <w:rPr>
          <w:rFonts w:asciiTheme="minorHAnsi" w:hAnsiTheme="minorHAnsi" w:cstheme="minorHAnsi"/>
          <w:sz w:val="22"/>
          <w:szCs w:val="22"/>
        </w:rPr>
        <w:t xml:space="preserve"> </w:t>
      </w:r>
      <w:r w:rsidR="00480669" w:rsidRPr="00480669">
        <w:rPr>
          <w:rFonts w:asciiTheme="minorHAnsi" w:hAnsiTheme="minorHAnsi" w:cstheme="minorHAnsi"/>
          <w:sz w:val="22"/>
          <w:szCs w:val="22"/>
        </w:rPr>
        <w:t>Design and Testing of a Cost-Effective Electronic Credit Card Payment Device for Electric Vehicle Charging Station</w:t>
      </w:r>
    </w:p>
    <w:p w14:paraId="586FDD0A" w14:textId="0344315F" w:rsidR="00BB2920" w:rsidRPr="00D020FD" w:rsidRDefault="0079693A" w:rsidP="0079693A">
      <w:pPr>
        <w:spacing w:before="40" w:afterLines="40" w:after="96" w:line="280" w:lineRule="exact"/>
        <w:rPr>
          <w:rFonts w:asciiTheme="minorHAnsi" w:hAnsiTheme="minorHAnsi" w:cstheme="minorHAnsi"/>
          <w:sz w:val="22"/>
          <w:szCs w:val="22"/>
        </w:rPr>
      </w:pPr>
      <w:r w:rsidRPr="00D020FD">
        <w:rPr>
          <w:rFonts w:asciiTheme="minorHAnsi" w:hAnsiTheme="minorHAnsi" w:cstheme="minorHAnsi"/>
          <w:b/>
          <w:sz w:val="22"/>
          <w:szCs w:val="22"/>
        </w:rPr>
        <w:t xml:space="preserve">Invitation to participate, and benefits: </w:t>
      </w:r>
      <w:r w:rsidRPr="00D020FD">
        <w:rPr>
          <w:rFonts w:asciiTheme="minorHAnsi" w:hAnsiTheme="minorHAnsi" w:cstheme="minorHAnsi"/>
          <w:sz w:val="22"/>
          <w:szCs w:val="22"/>
        </w:rPr>
        <w:t xml:space="preserve">You are invited to participate in a research study </w:t>
      </w:r>
      <w:r w:rsidR="00480669">
        <w:rPr>
          <w:rFonts w:asciiTheme="minorHAnsi" w:hAnsiTheme="minorHAnsi" w:cstheme="minorHAnsi"/>
          <w:sz w:val="22"/>
          <w:szCs w:val="22"/>
        </w:rPr>
        <w:t>conducted to test an electronic device that makes payments at electric vehicle (EV) charging stations simple, cost-effective and accurate</w:t>
      </w:r>
      <w:r w:rsidRPr="00D020FD">
        <w:rPr>
          <w:rFonts w:asciiTheme="minorHAnsi" w:hAnsiTheme="minorHAnsi" w:cstheme="minorHAnsi"/>
          <w:sz w:val="22"/>
          <w:szCs w:val="22"/>
        </w:rPr>
        <w:t>. The s</w:t>
      </w:r>
      <w:r w:rsidR="00C96605" w:rsidRPr="00D020FD">
        <w:rPr>
          <w:rFonts w:asciiTheme="minorHAnsi" w:hAnsiTheme="minorHAnsi" w:cstheme="minorHAnsi"/>
          <w:sz w:val="22"/>
          <w:szCs w:val="22"/>
        </w:rPr>
        <w:t>tudy aim is to</w:t>
      </w:r>
      <w:r w:rsidR="00480669">
        <w:rPr>
          <w:rFonts w:asciiTheme="minorHAnsi" w:hAnsiTheme="minorHAnsi" w:cstheme="minorHAnsi"/>
          <w:sz w:val="22"/>
          <w:szCs w:val="22"/>
        </w:rPr>
        <w:t xml:space="preserve"> develop a device that will be able to calculate the amount that will be billed to a customer after charging an EV at the station, and to </w:t>
      </w:r>
      <w:r w:rsidR="005362B6">
        <w:rPr>
          <w:rFonts w:asciiTheme="minorHAnsi" w:hAnsiTheme="minorHAnsi" w:cstheme="minorHAnsi"/>
          <w:sz w:val="22"/>
          <w:szCs w:val="22"/>
        </w:rPr>
        <w:t>allow the user to make this payment via credit/debit card</w:t>
      </w:r>
      <w:r w:rsidRPr="00D020FD">
        <w:rPr>
          <w:rFonts w:asciiTheme="minorHAnsi" w:hAnsiTheme="minorHAnsi" w:cstheme="minorHAnsi"/>
          <w:sz w:val="22"/>
          <w:szCs w:val="22"/>
        </w:rPr>
        <w:t xml:space="preserve">. I believe that your </w:t>
      </w:r>
      <w:r w:rsidR="005362B6">
        <w:rPr>
          <w:rFonts w:asciiTheme="minorHAnsi" w:hAnsiTheme="minorHAnsi" w:cstheme="minorHAnsi"/>
          <w:sz w:val="22"/>
          <w:szCs w:val="22"/>
        </w:rPr>
        <w:t>support</w:t>
      </w:r>
      <w:r w:rsidRPr="00D020FD">
        <w:rPr>
          <w:rFonts w:asciiTheme="minorHAnsi" w:hAnsiTheme="minorHAnsi" w:cstheme="minorHAnsi"/>
          <w:sz w:val="22"/>
          <w:szCs w:val="22"/>
        </w:rPr>
        <w:t xml:space="preserve"> would </w:t>
      </w:r>
      <w:r w:rsidR="005362B6">
        <w:rPr>
          <w:rFonts w:asciiTheme="minorHAnsi" w:hAnsiTheme="minorHAnsi" w:cstheme="minorHAnsi"/>
          <w:sz w:val="22"/>
          <w:szCs w:val="22"/>
        </w:rPr>
        <w:t>provide</w:t>
      </w:r>
      <w:r w:rsidRPr="00D020FD">
        <w:rPr>
          <w:rFonts w:asciiTheme="minorHAnsi" w:hAnsiTheme="minorHAnsi" w:cstheme="minorHAnsi"/>
          <w:sz w:val="22"/>
          <w:szCs w:val="22"/>
        </w:rPr>
        <w:t xml:space="preserve"> a valuable source of information, and hope that by participating you</w:t>
      </w:r>
      <w:r w:rsidR="005362B6">
        <w:rPr>
          <w:rFonts w:asciiTheme="minorHAnsi" w:hAnsiTheme="minorHAnsi" w:cstheme="minorHAnsi"/>
          <w:sz w:val="22"/>
          <w:szCs w:val="22"/>
        </w:rPr>
        <w:t xml:space="preserve"> may contribute to ever-growing research in science and engineering</w:t>
      </w:r>
      <w:r w:rsidRPr="00D020FD">
        <w:rPr>
          <w:rFonts w:asciiTheme="minorHAnsi" w:hAnsiTheme="minorHAnsi" w:cstheme="minorHAnsi"/>
          <w:sz w:val="22"/>
          <w:szCs w:val="22"/>
        </w:rPr>
        <w:t>.</w:t>
      </w:r>
    </w:p>
    <w:p w14:paraId="40200733" w14:textId="4FD9C3DC" w:rsidR="0079693A" w:rsidRPr="00C2409E" w:rsidRDefault="0079693A" w:rsidP="0079693A">
      <w:pPr>
        <w:spacing w:before="40" w:afterLines="40" w:after="96" w:line="280" w:lineRule="exact"/>
        <w:rPr>
          <w:rFonts w:asciiTheme="minorHAnsi" w:hAnsiTheme="minorHAnsi" w:cstheme="minorHAnsi"/>
          <w:i/>
          <w:iCs/>
          <w:sz w:val="22"/>
          <w:szCs w:val="22"/>
          <w:u w:val="single"/>
        </w:rPr>
      </w:pPr>
      <w:r w:rsidRPr="00D020FD">
        <w:rPr>
          <w:rFonts w:asciiTheme="minorHAnsi" w:hAnsiTheme="minorHAnsi" w:cstheme="minorHAnsi"/>
          <w:b/>
          <w:sz w:val="22"/>
          <w:szCs w:val="22"/>
        </w:rPr>
        <w:t xml:space="preserve">Procedures: </w:t>
      </w:r>
      <w:r w:rsidRPr="00D020FD">
        <w:rPr>
          <w:rFonts w:asciiTheme="minorHAnsi" w:hAnsiTheme="minorHAnsi" w:cstheme="minorHAnsi"/>
          <w:sz w:val="22"/>
          <w:szCs w:val="22"/>
        </w:rPr>
        <w:t xml:space="preserve">During this study, you will be asked to </w:t>
      </w:r>
      <w:r w:rsidR="005362B6">
        <w:rPr>
          <w:rFonts w:asciiTheme="minorHAnsi" w:hAnsiTheme="minorHAnsi" w:cstheme="minorHAnsi"/>
          <w:sz w:val="22"/>
          <w:szCs w:val="22"/>
        </w:rPr>
        <w:t xml:space="preserve">provide your credit or debit card to make a purchase using the EV charging payment device. </w:t>
      </w:r>
      <w:r w:rsidR="005362B6" w:rsidRPr="00C2409E">
        <w:rPr>
          <w:rFonts w:asciiTheme="minorHAnsi" w:hAnsiTheme="minorHAnsi" w:cstheme="minorHAnsi"/>
          <w:i/>
          <w:iCs/>
          <w:sz w:val="22"/>
          <w:szCs w:val="22"/>
          <w:u w:val="single"/>
        </w:rPr>
        <w:t>The purchase amount will be refunded</w:t>
      </w:r>
      <w:r w:rsidR="007F629C" w:rsidRPr="00C2409E">
        <w:rPr>
          <w:rFonts w:asciiTheme="minorHAnsi" w:hAnsiTheme="minorHAnsi" w:cstheme="minorHAnsi"/>
          <w:i/>
          <w:iCs/>
          <w:sz w:val="22"/>
          <w:szCs w:val="22"/>
          <w:u w:val="single"/>
        </w:rPr>
        <w:t xml:space="preserve"> to you</w:t>
      </w:r>
      <w:r w:rsidR="005362B6" w:rsidRPr="00C2409E">
        <w:rPr>
          <w:rFonts w:asciiTheme="minorHAnsi" w:hAnsiTheme="minorHAnsi" w:cstheme="minorHAnsi"/>
          <w:i/>
          <w:iCs/>
          <w:sz w:val="22"/>
          <w:szCs w:val="22"/>
          <w:u w:val="single"/>
        </w:rPr>
        <w:t xml:space="preserve"> </w:t>
      </w:r>
      <w:r w:rsidR="007F629C" w:rsidRPr="00C2409E">
        <w:rPr>
          <w:rFonts w:asciiTheme="minorHAnsi" w:hAnsiTheme="minorHAnsi" w:cstheme="minorHAnsi"/>
          <w:i/>
          <w:iCs/>
          <w:sz w:val="22"/>
          <w:szCs w:val="22"/>
          <w:u w:val="single"/>
        </w:rPr>
        <w:t>in cash on receipt of proof of successful payment</w:t>
      </w:r>
      <w:r w:rsidR="005362B6" w:rsidRPr="00C2409E">
        <w:rPr>
          <w:rFonts w:asciiTheme="minorHAnsi" w:hAnsiTheme="minorHAnsi" w:cstheme="minorHAnsi"/>
          <w:i/>
          <w:iCs/>
          <w:sz w:val="22"/>
          <w:szCs w:val="22"/>
          <w:u w:val="single"/>
        </w:rPr>
        <w:t>.</w:t>
      </w:r>
      <w:r w:rsidR="007F629C" w:rsidRPr="00C2409E">
        <w:rPr>
          <w:rFonts w:asciiTheme="minorHAnsi" w:hAnsiTheme="minorHAnsi" w:cstheme="minorHAnsi"/>
          <w:i/>
          <w:iCs/>
          <w:sz w:val="22"/>
          <w:szCs w:val="22"/>
          <w:u w:val="single"/>
        </w:rPr>
        <w:t xml:space="preserve"> </w:t>
      </w:r>
      <w:r w:rsidR="00537190" w:rsidRPr="00C2409E">
        <w:rPr>
          <w:rFonts w:asciiTheme="minorHAnsi" w:hAnsiTheme="minorHAnsi" w:cstheme="minorHAnsi"/>
          <w:i/>
          <w:iCs/>
          <w:sz w:val="22"/>
          <w:szCs w:val="22"/>
          <w:u w:val="single"/>
        </w:rPr>
        <w:t xml:space="preserve">You will be requested to sign the </w:t>
      </w:r>
      <w:r w:rsidR="00C2409E">
        <w:rPr>
          <w:rFonts w:asciiTheme="minorHAnsi" w:hAnsiTheme="minorHAnsi" w:cstheme="minorHAnsi"/>
          <w:i/>
          <w:iCs/>
          <w:sz w:val="22"/>
          <w:szCs w:val="22"/>
          <w:u w:val="single"/>
        </w:rPr>
        <w:t>“</w:t>
      </w:r>
      <w:r w:rsidR="00C2409E" w:rsidRPr="00C2409E">
        <w:rPr>
          <w:rFonts w:asciiTheme="minorHAnsi" w:hAnsiTheme="minorHAnsi" w:cstheme="minorHAnsi"/>
          <w:i/>
          <w:iCs/>
          <w:sz w:val="22"/>
          <w:szCs w:val="22"/>
          <w:u w:val="single"/>
        </w:rPr>
        <w:t>Confirmation of Receipt of Cash Refund</w:t>
      </w:r>
      <w:r w:rsidR="00C2409E">
        <w:rPr>
          <w:rFonts w:asciiTheme="minorHAnsi" w:hAnsiTheme="minorHAnsi" w:cstheme="minorHAnsi"/>
          <w:i/>
          <w:iCs/>
          <w:sz w:val="22"/>
          <w:szCs w:val="22"/>
          <w:u w:val="single"/>
        </w:rPr>
        <w:t xml:space="preserve">” </w:t>
      </w:r>
      <w:r w:rsidR="00537190" w:rsidRPr="00C2409E">
        <w:rPr>
          <w:rFonts w:asciiTheme="minorHAnsi" w:hAnsiTheme="minorHAnsi" w:cstheme="minorHAnsi"/>
          <w:i/>
          <w:iCs/>
          <w:sz w:val="22"/>
          <w:szCs w:val="22"/>
          <w:u w:val="single"/>
        </w:rPr>
        <w:t>form in the second page to confirm that you have received the refund.</w:t>
      </w:r>
    </w:p>
    <w:p w14:paraId="1C1D6329" w14:textId="10D3BE4C" w:rsidR="00DF4789" w:rsidRPr="00D020FD" w:rsidRDefault="00DF4789" w:rsidP="0079693A">
      <w:pPr>
        <w:autoSpaceDE w:val="0"/>
        <w:autoSpaceDN w:val="0"/>
        <w:adjustRightInd w:val="0"/>
        <w:spacing w:before="40" w:afterLines="40" w:after="96" w:line="280" w:lineRule="exact"/>
        <w:rPr>
          <w:rFonts w:asciiTheme="minorHAnsi" w:hAnsiTheme="minorHAnsi" w:cstheme="minorHAnsi"/>
          <w:sz w:val="22"/>
          <w:szCs w:val="22"/>
        </w:rPr>
      </w:pPr>
      <w:r w:rsidRPr="00D020FD">
        <w:rPr>
          <w:rFonts w:asciiTheme="minorHAnsi" w:hAnsiTheme="minorHAnsi" w:cstheme="minorHAnsi"/>
          <w:b/>
          <w:sz w:val="22"/>
          <w:szCs w:val="22"/>
        </w:rPr>
        <w:t>Feedback</w:t>
      </w:r>
      <w:r w:rsidRPr="00D020FD">
        <w:rPr>
          <w:rFonts w:asciiTheme="minorHAnsi" w:hAnsiTheme="minorHAnsi" w:cstheme="minorHAnsi"/>
          <w:sz w:val="22"/>
          <w:szCs w:val="22"/>
        </w:rPr>
        <w:t>: You will receive feedback about the results of this research</w:t>
      </w:r>
      <w:r w:rsidR="005362B6">
        <w:rPr>
          <w:rFonts w:asciiTheme="minorHAnsi" w:hAnsiTheme="minorHAnsi" w:cstheme="minorHAnsi"/>
          <w:sz w:val="22"/>
          <w:szCs w:val="22"/>
        </w:rPr>
        <w:t>.</w:t>
      </w:r>
    </w:p>
    <w:p w14:paraId="333810D5" w14:textId="77777777" w:rsidR="0079693A" w:rsidRPr="00D020FD" w:rsidRDefault="0079693A" w:rsidP="0079693A">
      <w:pPr>
        <w:autoSpaceDE w:val="0"/>
        <w:autoSpaceDN w:val="0"/>
        <w:adjustRightInd w:val="0"/>
        <w:spacing w:before="40" w:afterLines="40" w:after="96" w:line="280" w:lineRule="exact"/>
        <w:rPr>
          <w:rFonts w:asciiTheme="minorHAnsi" w:hAnsiTheme="minorHAnsi" w:cstheme="minorHAnsi"/>
          <w:sz w:val="22"/>
          <w:szCs w:val="22"/>
        </w:rPr>
      </w:pPr>
      <w:r w:rsidRPr="00D020FD">
        <w:rPr>
          <w:rFonts w:asciiTheme="minorHAnsi" w:hAnsiTheme="minorHAnsi" w:cstheme="minorHAnsi"/>
          <w:b/>
          <w:sz w:val="22"/>
          <w:szCs w:val="22"/>
        </w:rPr>
        <w:t xml:space="preserve">Disclaimer/Withdrawal: </w:t>
      </w:r>
      <w:r w:rsidRPr="00D020FD">
        <w:rPr>
          <w:rFonts w:asciiTheme="minorHAnsi" w:hAnsiTheme="minorHAnsi" w:cstheme="minorHAnsi"/>
          <w:sz w:val="22"/>
          <w:szCs w:val="22"/>
        </w:rPr>
        <w:t>Your participation is completely voluntary; you may refuse to participate, and you may withdraw at any time without having to state a reason and without any prejudice or penalty against you. Should you choose to withdraw, the researcher commits not to use any of the information you have provided without your signed consent. Note that the researcher may also withdraw you from the study at any time.</w:t>
      </w:r>
    </w:p>
    <w:p w14:paraId="08EA7B12" w14:textId="0F91DA1F" w:rsidR="0079693A" w:rsidRPr="00D020FD" w:rsidRDefault="0079693A" w:rsidP="0079693A">
      <w:pPr>
        <w:autoSpaceDE w:val="0"/>
        <w:autoSpaceDN w:val="0"/>
        <w:adjustRightInd w:val="0"/>
        <w:spacing w:before="40" w:afterLines="40" w:after="96" w:line="280" w:lineRule="exact"/>
        <w:jc w:val="both"/>
        <w:rPr>
          <w:rFonts w:asciiTheme="minorHAnsi" w:hAnsiTheme="minorHAnsi" w:cstheme="minorHAnsi"/>
          <w:sz w:val="22"/>
          <w:szCs w:val="22"/>
        </w:rPr>
      </w:pPr>
      <w:r w:rsidRPr="00D020FD">
        <w:rPr>
          <w:rFonts w:asciiTheme="minorHAnsi" w:hAnsiTheme="minorHAnsi" w:cstheme="minorHAnsi"/>
          <w:b/>
          <w:sz w:val="22"/>
          <w:szCs w:val="22"/>
        </w:rPr>
        <w:t>Confidentiality</w:t>
      </w:r>
      <w:r w:rsidRPr="00D020FD">
        <w:rPr>
          <w:rFonts w:asciiTheme="minorHAnsi" w:hAnsiTheme="minorHAnsi" w:cstheme="minorHAnsi"/>
          <w:sz w:val="22"/>
          <w:szCs w:val="22"/>
        </w:rPr>
        <w:t xml:space="preserve">: All information collected in this study will be kept private in that you will not be identified by name or by affiliation to an institution. Confidentiality and anonymity will be maintained as pseudonyms will be used. </w:t>
      </w:r>
    </w:p>
    <w:p w14:paraId="1CF7B201" w14:textId="3DF98AA4" w:rsidR="0079693A" w:rsidRPr="00D020FD" w:rsidRDefault="0079693A" w:rsidP="002525C6">
      <w:pPr>
        <w:spacing w:before="40" w:afterLines="40" w:after="96" w:line="280" w:lineRule="exact"/>
        <w:jc w:val="both"/>
        <w:rPr>
          <w:rFonts w:asciiTheme="minorHAnsi" w:hAnsiTheme="minorHAnsi" w:cstheme="minorHAnsi"/>
          <w:b/>
          <w:sz w:val="22"/>
          <w:szCs w:val="22"/>
        </w:rPr>
      </w:pPr>
      <w:r w:rsidRPr="00D020FD">
        <w:rPr>
          <w:rFonts w:asciiTheme="minorHAnsi" w:hAnsiTheme="minorHAnsi" w:cstheme="minorHAnsi"/>
          <w:b/>
          <w:sz w:val="22"/>
          <w:szCs w:val="22"/>
        </w:rPr>
        <w:t>What signing this form means:</w:t>
      </w:r>
      <w:r w:rsidR="002525C6" w:rsidRPr="00D020FD">
        <w:rPr>
          <w:rFonts w:asciiTheme="minorHAnsi" w:hAnsiTheme="minorHAnsi" w:cstheme="minorHAnsi"/>
          <w:b/>
          <w:sz w:val="22"/>
          <w:szCs w:val="22"/>
        </w:rPr>
        <w:t xml:space="preserve"> </w:t>
      </w:r>
      <w:r w:rsidRPr="00D020FD">
        <w:rPr>
          <w:rFonts w:asciiTheme="minorHAnsi" w:hAnsiTheme="minorHAnsi" w:cstheme="minorHAnsi"/>
          <w:sz w:val="22"/>
          <w:szCs w:val="22"/>
        </w:rPr>
        <w:t>By signing this consent form, you agree to participate in this research study. The aim, procedures to be used, as well as the potential risks and benefits of your participation have been explained verbally to you in detail, using this form. Refusal to participate in or withdrawal from this study at any time will have no effect on you in any way. You are free to contact me, to ask questions or request further information, at any time during this research.</w:t>
      </w:r>
    </w:p>
    <w:p w14:paraId="65748EED" w14:textId="77777777" w:rsidR="0079693A" w:rsidRPr="00D020FD" w:rsidRDefault="0079693A" w:rsidP="0079693A">
      <w:pPr>
        <w:pStyle w:val="BodyTextIndent"/>
        <w:spacing w:after="0"/>
        <w:ind w:left="0"/>
        <w:jc w:val="center"/>
        <w:rPr>
          <w:rFonts w:asciiTheme="minorHAnsi" w:hAnsiTheme="minorHAnsi" w:cstheme="minorHAnsi"/>
          <w:sz w:val="22"/>
          <w:szCs w:val="22"/>
        </w:rPr>
      </w:pPr>
    </w:p>
    <w:p w14:paraId="439C0DA3" w14:textId="0516A438" w:rsidR="0079693A" w:rsidRPr="00D020FD" w:rsidRDefault="0079693A" w:rsidP="00BB2920">
      <w:pPr>
        <w:pStyle w:val="BodyTextIndent"/>
        <w:spacing w:after="0"/>
        <w:ind w:left="0"/>
        <w:rPr>
          <w:rFonts w:asciiTheme="minorHAnsi" w:hAnsiTheme="minorHAnsi" w:cstheme="minorHAnsi"/>
          <w:sz w:val="22"/>
          <w:szCs w:val="22"/>
        </w:rPr>
      </w:pPr>
      <w:r w:rsidRPr="00D020FD">
        <w:rPr>
          <w:rFonts w:asciiTheme="minorHAnsi" w:hAnsiTheme="minorHAnsi" w:cstheme="minorHAnsi"/>
          <w:sz w:val="22"/>
          <w:szCs w:val="22"/>
        </w:rPr>
        <w:t>I agree to participate i</w:t>
      </w:r>
      <w:r w:rsidR="0097597B" w:rsidRPr="00D020FD">
        <w:rPr>
          <w:rFonts w:asciiTheme="minorHAnsi" w:hAnsiTheme="minorHAnsi" w:cstheme="minorHAnsi"/>
          <w:sz w:val="22"/>
          <w:szCs w:val="22"/>
        </w:rPr>
        <w:t>n this research</w:t>
      </w:r>
      <w:r w:rsidR="00470AF0">
        <w:rPr>
          <w:rFonts w:asciiTheme="minorHAnsi" w:hAnsiTheme="minorHAnsi" w:cstheme="minorHAnsi"/>
          <w:sz w:val="22"/>
          <w:szCs w:val="22"/>
        </w:rPr>
        <w:t>.</w:t>
      </w:r>
      <w:r w:rsidR="0097597B" w:rsidRPr="00D020FD">
        <w:rPr>
          <w:rFonts w:asciiTheme="minorHAnsi" w:hAnsiTheme="minorHAnsi" w:cstheme="minorHAnsi"/>
          <w:sz w:val="22"/>
          <w:szCs w:val="22"/>
        </w:rPr>
        <w:t xml:space="preserve"> (tick one box)</w:t>
      </w:r>
      <w:r w:rsidR="0097597B" w:rsidRPr="00D020FD">
        <w:rPr>
          <w:rFonts w:asciiTheme="minorHAnsi" w:hAnsiTheme="minorHAnsi" w:cstheme="minorHAnsi"/>
          <w:sz w:val="22"/>
          <w:szCs w:val="22"/>
        </w:rPr>
        <w:tab/>
      </w:r>
      <w:r w:rsidR="00594309">
        <w:rPr>
          <w:rFonts w:asciiTheme="minorHAnsi" w:hAnsiTheme="minorHAnsi" w:cstheme="minorHAnsi"/>
          <w:sz w:val="22"/>
          <w:szCs w:val="22"/>
        </w:rPr>
        <w:t xml:space="preserve"> </w:t>
      </w:r>
      <w:r w:rsidRPr="00D020FD">
        <w:rPr>
          <w:rFonts w:asciiTheme="minorHAnsi" w:hAnsiTheme="minorHAnsi" w:cstheme="minorHAnsi"/>
          <w:sz w:val="22"/>
          <w:szCs w:val="22"/>
        </w:rPr>
        <w:fldChar w:fldCharType="begin">
          <w:ffData>
            <w:name w:val="Check9"/>
            <w:enabled/>
            <w:calcOnExit w:val="0"/>
            <w:checkBox>
              <w:sizeAuto/>
              <w:default w:val="0"/>
            </w:checkBox>
          </w:ffData>
        </w:fldChar>
      </w:r>
      <w:r w:rsidRPr="00D020FD">
        <w:rPr>
          <w:rFonts w:asciiTheme="minorHAnsi" w:hAnsiTheme="minorHAnsi" w:cstheme="minorHAnsi"/>
          <w:sz w:val="22"/>
          <w:szCs w:val="22"/>
        </w:rPr>
        <w:instrText xml:space="preserve"> FORMCHECKBOX </w:instrText>
      </w:r>
      <w:r w:rsidRPr="00D020FD">
        <w:rPr>
          <w:rFonts w:asciiTheme="minorHAnsi" w:hAnsiTheme="minorHAnsi" w:cstheme="minorHAnsi"/>
          <w:sz w:val="22"/>
          <w:szCs w:val="22"/>
        </w:rPr>
      </w:r>
      <w:r w:rsidRPr="00D020FD">
        <w:rPr>
          <w:rFonts w:asciiTheme="minorHAnsi" w:hAnsiTheme="minorHAnsi" w:cstheme="minorHAnsi"/>
          <w:sz w:val="22"/>
          <w:szCs w:val="22"/>
        </w:rPr>
        <w:fldChar w:fldCharType="separate"/>
      </w:r>
      <w:r w:rsidRPr="00D020FD">
        <w:rPr>
          <w:rFonts w:asciiTheme="minorHAnsi" w:hAnsiTheme="minorHAnsi" w:cstheme="minorHAnsi"/>
          <w:sz w:val="22"/>
          <w:szCs w:val="22"/>
        </w:rPr>
        <w:fldChar w:fldCharType="end"/>
      </w:r>
      <w:r w:rsidRPr="00D020FD">
        <w:rPr>
          <w:rFonts w:asciiTheme="minorHAnsi" w:hAnsiTheme="minorHAnsi" w:cstheme="minorHAnsi"/>
          <w:sz w:val="22"/>
          <w:szCs w:val="22"/>
        </w:rPr>
        <w:t xml:space="preserve"> Yes</w:t>
      </w:r>
      <w:r w:rsidRPr="00D020FD">
        <w:rPr>
          <w:rFonts w:asciiTheme="minorHAnsi" w:hAnsiTheme="minorHAnsi" w:cstheme="minorHAnsi"/>
          <w:sz w:val="22"/>
          <w:szCs w:val="22"/>
        </w:rPr>
        <w:tab/>
      </w:r>
      <w:r w:rsidR="0097597B" w:rsidRPr="00D020FD">
        <w:rPr>
          <w:rFonts w:asciiTheme="minorHAnsi" w:hAnsiTheme="minorHAnsi" w:cstheme="minorHAnsi"/>
          <w:sz w:val="22"/>
          <w:szCs w:val="22"/>
        </w:rPr>
        <w:tab/>
      </w:r>
      <w:r w:rsidRPr="00D020FD">
        <w:rPr>
          <w:rFonts w:asciiTheme="minorHAnsi" w:hAnsiTheme="minorHAnsi" w:cstheme="minorHAnsi"/>
          <w:sz w:val="22"/>
          <w:szCs w:val="22"/>
        </w:rPr>
        <w:fldChar w:fldCharType="begin">
          <w:ffData>
            <w:name w:val="Check9"/>
            <w:enabled/>
            <w:calcOnExit w:val="0"/>
            <w:checkBox>
              <w:sizeAuto/>
              <w:default w:val="0"/>
            </w:checkBox>
          </w:ffData>
        </w:fldChar>
      </w:r>
      <w:r w:rsidRPr="00D020FD">
        <w:rPr>
          <w:rFonts w:asciiTheme="minorHAnsi" w:hAnsiTheme="minorHAnsi" w:cstheme="minorHAnsi"/>
          <w:sz w:val="22"/>
          <w:szCs w:val="22"/>
        </w:rPr>
        <w:instrText xml:space="preserve"> FORMCHECKBOX </w:instrText>
      </w:r>
      <w:r w:rsidRPr="00D020FD">
        <w:rPr>
          <w:rFonts w:asciiTheme="minorHAnsi" w:hAnsiTheme="minorHAnsi" w:cstheme="minorHAnsi"/>
          <w:sz w:val="22"/>
          <w:szCs w:val="22"/>
        </w:rPr>
      </w:r>
      <w:r w:rsidRPr="00D020FD">
        <w:rPr>
          <w:rFonts w:asciiTheme="minorHAnsi" w:hAnsiTheme="minorHAnsi" w:cstheme="minorHAnsi"/>
          <w:sz w:val="22"/>
          <w:szCs w:val="22"/>
        </w:rPr>
        <w:fldChar w:fldCharType="separate"/>
      </w:r>
      <w:r w:rsidRPr="00D020FD">
        <w:rPr>
          <w:rFonts w:asciiTheme="minorHAnsi" w:hAnsiTheme="minorHAnsi" w:cstheme="minorHAnsi"/>
          <w:sz w:val="22"/>
          <w:szCs w:val="22"/>
        </w:rPr>
        <w:fldChar w:fldCharType="end"/>
      </w:r>
      <w:r w:rsidRPr="00D020FD">
        <w:rPr>
          <w:rFonts w:asciiTheme="minorHAnsi" w:hAnsiTheme="minorHAnsi" w:cstheme="minorHAnsi"/>
          <w:sz w:val="22"/>
          <w:szCs w:val="22"/>
        </w:rPr>
        <w:t xml:space="preserve"> No</w:t>
      </w:r>
      <w:r w:rsidRPr="00D020FD">
        <w:rPr>
          <w:rFonts w:asciiTheme="minorHAnsi" w:hAnsiTheme="minorHAnsi" w:cstheme="minorHAnsi"/>
          <w:sz w:val="22"/>
          <w:szCs w:val="22"/>
        </w:rPr>
        <w:tab/>
        <w:t>_________ (Initials)</w:t>
      </w:r>
    </w:p>
    <w:p w14:paraId="44B5708A" w14:textId="41E18E23" w:rsidR="0097597B" w:rsidRDefault="0097597B" w:rsidP="00BB2920">
      <w:pPr>
        <w:pStyle w:val="BodyTextIndent"/>
        <w:spacing w:after="0"/>
        <w:ind w:left="0"/>
        <w:rPr>
          <w:rFonts w:asciiTheme="minorHAnsi" w:hAnsiTheme="minorHAnsi" w:cstheme="minorHAnsi"/>
          <w:sz w:val="22"/>
          <w:szCs w:val="22"/>
        </w:rPr>
      </w:pPr>
      <w:r w:rsidRPr="00D020FD">
        <w:rPr>
          <w:rFonts w:asciiTheme="minorHAnsi" w:hAnsiTheme="minorHAnsi" w:cstheme="minorHAnsi"/>
          <w:sz w:val="22"/>
          <w:szCs w:val="22"/>
        </w:rPr>
        <w:t>I agree to</w:t>
      </w:r>
      <w:r w:rsidR="00480669">
        <w:rPr>
          <w:rFonts w:asciiTheme="minorHAnsi" w:hAnsiTheme="minorHAnsi" w:cstheme="minorHAnsi"/>
          <w:sz w:val="22"/>
          <w:szCs w:val="22"/>
        </w:rPr>
        <w:t xml:space="preserve"> provide my credit</w:t>
      </w:r>
      <w:r w:rsidR="005362B6">
        <w:rPr>
          <w:rFonts w:asciiTheme="minorHAnsi" w:hAnsiTheme="minorHAnsi" w:cstheme="minorHAnsi"/>
          <w:sz w:val="22"/>
          <w:szCs w:val="22"/>
        </w:rPr>
        <w:t>/debit</w:t>
      </w:r>
      <w:r w:rsidR="00480669">
        <w:rPr>
          <w:rFonts w:asciiTheme="minorHAnsi" w:hAnsiTheme="minorHAnsi" w:cstheme="minorHAnsi"/>
          <w:sz w:val="22"/>
          <w:szCs w:val="22"/>
        </w:rPr>
        <w:t xml:space="preserve"> card for testing</w:t>
      </w:r>
      <w:r w:rsidR="00470AF0">
        <w:rPr>
          <w:rFonts w:asciiTheme="minorHAnsi" w:hAnsiTheme="minorHAnsi" w:cstheme="minorHAnsi"/>
          <w:sz w:val="22"/>
          <w:szCs w:val="22"/>
        </w:rPr>
        <w:t>.</w:t>
      </w:r>
      <w:r w:rsidR="00E2011A" w:rsidRPr="00D020FD">
        <w:rPr>
          <w:rFonts w:asciiTheme="minorHAnsi" w:hAnsiTheme="minorHAnsi" w:cstheme="minorHAnsi"/>
          <w:sz w:val="22"/>
          <w:szCs w:val="22"/>
        </w:rPr>
        <w:tab/>
      </w:r>
      <w:r w:rsidR="00594309">
        <w:rPr>
          <w:rFonts w:asciiTheme="minorHAnsi" w:hAnsiTheme="minorHAnsi" w:cstheme="minorHAnsi"/>
          <w:sz w:val="22"/>
          <w:szCs w:val="22"/>
        </w:rPr>
        <w:t xml:space="preserve"> </w:t>
      </w:r>
      <w:r w:rsidR="00E2011A" w:rsidRPr="00D020FD">
        <w:rPr>
          <w:rFonts w:asciiTheme="minorHAnsi" w:hAnsiTheme="minorHAnsi" w:cstheme="minorHAnsi"/>
          <w:sz w:val="22"/>
          <w:szCs w:val="22"/>
        </w:rPr>
        <w:fldChar w:fldCharType="begin">
          <w:ffData>
            <w:name w:val="Check9"/>
            <w:enabled/>
            <w:calcOnExit w:val="0"/>
            <w:checkBox>
              <w:sizeAuto/>
              <w:default w:val="0"/>
            </w:checkBox>
          </w:ffData>
        </w:fldChar>
      </w:r>
      <w:r w:rsidR="00E2011A" w:rsidRPr="00D020FD">
        <w:rPr>
          <w:rFonts w:asciiTheme="minorHAnsi" w:hAnsiTheme="minorHAnsi" w:cstheme="minorHAnsi"/>
          <w:sz w:val="22"/>
          <w:szCs w:val="22"/>
        </w:rPr>
        <w:instrText xml:space="preserve"> FORMCHECKBOX </w:instrText>
      </w:r>
      <w:r w:rsidR="00E2011A" w:rsidRPr="00D020FD">
        <w:rPr>
          <w:rFonts w:asciiTheme="minorHAnsi" w:hAnsiTheme="minorHAnsi" w:cstheme="minorHAnsi"/>
          <w:sz w:val="22"/>
          <w:szCs w:val="22"/>
        </w:rPr>
      </w:r>
      <w:r w:rsidR="00E2011A" w:rsidRPr="00D020FD">
        <w:rPr>
          <w:rFonts w:asciiTheme="minorHAnsi" w:hAnsiTheme="minorHAnsi" w:cstheme="minorHAnsi"/>
          <w:sz w:val="22"/>
          <w:szCs w:val="22"/>
        </w:rPr>
        <w:fldChar w:fldCharType="separate"/>
      </w:r>
      <w:r w:rsidR="00E2011A" w:rsidRPr="00D020FD">
        <w:rPr>
          <w:rFonts w:asciiTheme="minorHAnsi" w:hAnsiTheme="minorHAnsi" w:cstheme="minorHAnsi"/>
          <w:sz w:val="22"/>
          <w:szCs w:val="22"/>
        </w:rPr>
        <w:fldChar w:fldCharType="end"/>
      </w:r>
      <w:r w:rsidR="00E2011A" w:rsidRPr="00D020FD">
        <w:rPr>
          <w:rFonts w:asciiTheme="minorHAnsi" w:hAnsiTheme="minorHAnsi" w:cstheme="minorHAnsi"/>
          <w:sz w:val="22"/>
          <w:szCs w:val="22"/>
        </w:rPr>
        <w:t xml:space="preserve"> Yes</w:t>
      </w:r>
      <w:r w:rsidR="00E2011A" w:rsidRPr="00D020FD">
        <w:rPr>
          <w:rFonts w:asciiTheme="minorHAnsi" w:hAnsiTheme="minorHAnsi" w:cstheme="minorHAnsi"/>
          <w:sz w:val="22"/>
          <w:szCs w:val="22"/>
        </w:rPr>
        <w:tab/>
      </w:r>
      <w:r w:rsidR="00E2011A" w:rsidRPr="00D020FD">
        <w:rPr>
          <w:rFonts w:asciiTheme="minorHAnsi" w:hAnsiTheme="minorHAnsi" w:cstheme="minorHAnsi"/>
          <w:sz w:val="22"/>
          <w:szCs w:val="22"/>
        </w:rPr>
        <w:tab/>
      </w:r>
      <w:r w:rsidR="00E2011A" w:rsidRPr="00D020FD">
        <w:rPr>
          <w:rFonts w:asciiTheme="minorHAnsi" w:hAnsiTheme="minorHAnsi" w:cstheme="minorHAnsi"/>
          <w:sz w:val="22"/>
          <w:szCs w:val="22"/>
        </w:rPr>
        <w:fldChar w:fldCharType="begin">
          <w:ffData>
            <w:name w:val="Check9"/>
            <w:enabled/>
            <w:calcOnExit w:val="0"/>
            <w:checkBox>
              <w:sizeAuto/>
              <w:default w:val="0"/>
            </w:checkBox>
          </w:ffData>
        </w:fldChar>
      </w:r>
      <w:r w:rsidR="00E2011A" w:rsidRPr="00D020FD">
        <w:rPr>
          <w:rFonts w:asciiTheme="minorHAnsi" w:hAnsiTheme="minorHAnsi" w:cstheme="minorHAnsi"/>
          <w:sz w:val="22"/>
          <w:szCs w:val="22"/>
        </w:rPr>
        <w:instrText xml:space="preserve"> FORMCHECKBOX </w:instrText>
      </w:r>
      <w:r w:rsidR="00E2011A" w:rsidRPr="00D020FD">
        <w:rPr>
          <w:rFonts w:asciiTheme="minorHAnsi" w:hAnsiTheme="minorHAnsi" w:cstheme="minorHAnsi"/>
          <w:sz w:val="22"/>
          <w:szCs w:val="22"/>
        </w:rPr>
      </w:r>
      <w:r w:rsidR="00E2011A" w:rsidRPr="00D020FD">
        <w:rPr>
          <w:rFonts w:asciiTheme="minorHAnsi" w:hAnsiTheme="minorHAnsi" w:cstheme="minorHAnsi"/>
          <w:sz w:val="22"/>
          <w:szCs w:val="22"/>
        </w:rPr>
        <w:fldChar w:fldCharType="separate"/>
      </w:r>
      <w:r w:rsidR="00E2011A" w:rsidRPr="00D020FD">
        <w:rPr>
          <w:rFonts w:asciiTheme="minorHAnsi" w:hAnsiTheme="minorHAnsi" w:cstheme="minorHAnsi"/>
          <w:sz w:val="22"/>
          <w:szCs w:val="22"/>
        </w:rPr>
        <w:fldChar w:fldCharType="end"/>
      </w:r>
      <w:r w:rsidR="00E2011A" w:rsidRPr="00D020FD">
        <w:rPr>
          <w:rFonts w:asciiTheme="minorHAnsi" w:hAnsiTheme="minorHAnsi" w:cstheme="minorHAnsi"/>
          <w:sz w:val="22"/>
          <w:szCs w:val="22"/>
        </w:rPr>
        <w:t xml:space="preserve"> No</w:t>
      </w:r>
      <w:r w:rsidR="00E2011A" w:rsidRPr="00D020FD">
        <w:rPr>
          <w:rFonts w:asciiTheme="minorHAnsi" w:hAnsiTheme="minorHAnsi" w:cstheme="minorHAnsi"/>
          <w:sz w:val="22"/>
          <w:szCs w:val="22"/>
        </w:rPr>
        <w:tab/>
        <w:t>_________ (Initials)</w:t>
      </w:r>
    </w:p>
    <w:p w14:paraId="63B9C184" w14:textId="6841DDA9" w:rsidR="00470AF0" w:rsidRDefault="00470AF0" w:rsidP="00BB2920">
      <w:pPr>
        <w:pStyle w:val="BodyTextIndent"/>
        <w:spacing w:after="0"/>
        <w:ind w:left="0"/>
        <w:rPr>
          <w:rFonts w:asciiTheme="minorHAnsi" w:hAnsiTheme="minorHAnsi" w:cstheme="minorHAnsi"/>
          <w:sz w:val="22"/>
          <w:szCs w:val="22"/>
        </w:rPr>
      </w:pPr>
      <w:r w:rsidRPr="00D020FD">
        <w:rPr>
          <w:rFonts w:asciiTheme="minorHAnsi" w:hAnsiTheme="minorHAnsi" w:cstheme="minorHAnsi"/>
          <w:sz w:val="22"/>
          <w:szCs w:val="22"/>
        </w:rPr>
        <w:t>(tick one box)</w:t>
      </w:r>
    </w:p>
    <w:p w14:paraId="1BF0D163" w14:textId="2266DC5E" w:rsidR="00594309" w:rsidRPr="00C2409E" w:rsidRDefault="00594309" w:rsidP="00BB2920">
      <w:pPr>
        <w:pStyle w:val="BodyTextIndent"/>
        <w:spacing w:after="0"/>
        <w:ind w:left="0"/>
        <w:rPr>
          <w:rFonts w:asciiTheme="minorHAnsi" w:hAnsiTheme="minorHAnsi" w:cstheme="minorHAnsi"/>
          <w:sz w:val="22"/>
          <w:szCs w:val="22"/>
        </w:rPr>
      </w:pPr>
      <w:r w:rsidRPr="00C2409E">
        <w:rPr>
          <w:rFonts w:asciiTheme="minorHAnsi" w:hAnsiTheme="minorHAnsi" w:cstheme="minorHAnsi"/>
          <w:sz w:val="22"/>
          <w:szCs w:val="22"/>
        </w:rPr>
        <w:t xml:space="preserve">I agree to be </w:t>
      </w:r>
      <w:r w:rsidR="007F629C" w:rsidRPr="00C2409E">
        <w:rPr>
          <w:rFonts w:asciiTheme="minorHAnsi" w:hAnsiTheme="minorHAnsi" w:cstheme="minorHAnsi"/>
          <w:sz w:val="22"/>
          <w:szCs w:val="22"/>
        </w:rPr>
        <w:t>refunded by cash on producing proof</w:t>
      </w:r>
      <w:r w:rsidRPr="00C2409E">
        <w:rPr>
          <w:rFonts w:asciiTheme="minorHAnsi" w:hAnsiTheme="minorHAnsi" w:cstheme="minorHAnsi"/>
          <w:sz w:val="22"/>
          <w:szCs w:val="22"/>
        </w:rPr>
        <w:t xml:space="preserve">            </w:t>
      </w:r>
      <w:r w:rsidRPr="00C2409E">
        <w:rPr>
          <w:rFonts w:asciiTheme="minorHAnsi" w:hAnsiTheme="minorHAnsi" w:cstheme="minorHAnsi"/>
          <w:sz w:val="22"/>
          <w:szCs w:val="22"/>
        </w:rPr>
        <w:fldChar w:fldCharType="begin">
          <w:ffData>
            <w:name w:val="Check9"/>
            <w:enabled/>
            <w:calcOnExit w:val="0"/>
            <w:checkBox>
              <w:sizeAuto/>
              <w:default w:val="0"/>
            </w:checkBox>
          </w:ffData>
        </w:fldChar>
      </w:r>
      <w:r w:rsidRPr="00C2409E">
        <w:rPr>
          <w:rFonts w:asciiTheme="minorHAnsi" w:hAnsiTheme="minorHAnsi" w:cstheme="minorHAnsi"/>
          <w:sz w:val="22"/>
          <w:szCs w:val="22"/>
        </w:rPr>
        <w:instrText xml:space="preserve"> FORMCHECKBOX </w:instrText>
      </w:r>
      <w:r w:rsidRPr="00C2409E">
        <w:rPr>
          <w:rFonts w:asciiTheme="minorHAnsi" w:hAnsiTheme="minorHAnsi" w:cstheme="minorHAnsi"/>
          <w:sz w:val="22"/>
          <w:szCs w:val="22"/>
        </w:rPr>
      </w:r>
      <w:r w:rsidRPr="00C2409E">
        <w:rPr>
          <w:rFonts w:asciiTheme="minorHAnsi" w:hAnsiTheme="minorHAnsi" w:cstheme="minorHAnsi"/>
          <w:sz w:val="22"/>
          <w:szCs w:val="22"/>
        </w:rPr>
        <w:fldChar w:fldCharType="separate"/>
      </w:r>
      <w:r w:rsidRPr="00C2409E">
        <w:rPr>
          <w:rFonts w:asciiTheme="minorHAnsi" w:hAnsiTheme="minorHAnsi" w:cstheme="minorHAnsi"/>
          <w:sz w:val="22"/>
          <w:szCs w:val="22"/>
        </w:rPr>
        <w:fldChar w:fldCharType="end"/>
      </w:r>
      <w:r w:rsidRPr="00C2409E">
        <w:rPr>
          <w:rFonts w:asciiTheme="minorHAnsi" w:hAnsiTheme="minorHAnsi" w:cstheme="minorHAnsi"/>
          <w:sz w:val="22"/>
          <w:szCs w:val="22"/>
        </w:rPr>
        <w:t xml:space="preserve"> Yes</w:t>
      </w:r>
      <w:r w:rsidRPr="00C2409E">
        <w:rPr>
          <w:rFonts w:asciiTheme="minorHAnsi" w:hAnsiTheme="minorHAnsi" w:cstheme="minorHAnsi"/>
          <w:sz w:val="22"/>
          <w:szCs w:val="22"/>
        </w:rPr>
        <w:tab/>
      </w:r>
      <w:r w:rsidRPr="00C2409E">
        <w:rPr>
          <w:rFonts w:asciiTheme="minorHAnsi" w:hAnsiTheme="minorHAnsi" w:cstheme="minorHAnsi"/>
          <w:sz w:val="22"/>
          <w:szCs w:val="22"/>
        </w:rPr>
        <w:tab/>
      </w:r>
      <w:r w:rsidRPr="00C2409E">
        <w:rPr>
          <w:rFonts w:asciiTheme="minorHAnsi" w:hAnsiTheme="minorHAnsi" w:cstheme="minorHAnsi"/>
          <w:sz w:val="22"/>
          <w:szCs w:val="22"/>
        </w:rPr>
        <w:fldChar w:fldCharType="begin">
          <w:ffData>
            <w:name w:val="Check9"/>
            <w:enabled/>
            <w:calcOnExit w:val="0"/>
            <w:checkBox>
              <w:sizeAuto/>
              <w:default w:val="0"/>
            </w:checkBox>
          </w:ffData>
        </w:fldChar>
      </w:r>
      <w:r w:rsidRPr="00C2409E">
        <w:rPr>
          <w:rFonts w:asciiTheme="minorHAnsi" w:hAnsiTheme="minorHAnsi" w:cstheme="minorHAnsi"/>
          <w:sz w:val="22"/>
          <w:szCs w:val="22"/>
        </w:rPr>
        <w:instrText xml:space="preserve"> FORMCHECKBOX </w:instrText>
      </w:r>
      <w:r w:rsidRPr="00C2409E">
        <w:rPr>
          <w:rFonts w:asciiTheme="minorHAnsi" w:hAnsiTheme="minorHAnsi" w:cstheme="minorHAnsi"/>
          <w:sz w:val="22"/>
          <w:szCs w:val="22"/>
        </w:rPr>
      </w:r>
      <w:r w:rsidRPr="00C2409E">
        <w:rPr>
          <w:rFonts w:asciiTheme="minorHAnsi" w:hAnsiTheme="minorHAnsi" w:cstheme="minorHAnsi"/>
          <w:sz w:val="22"/>
          <w:szCs w:val="22"/>
        </w:rPr>
        <w:fldChar w:fldCharType="separate"/>
      </w:r>
      <w:r w:rsidRPr="00C2409E">
        <w:rPr>
          <w:rFonts w:asciiTheme="minorHAnsi" w:hAnsiTheme="minorHAnsi" w:cstheme="minorHAnsi"/>
          <w:sz w:val="22"/>
          <w:szCs w:val="22"/>
        </w:rPr>
        <w:fldChar w:fldCharType="end"/>
      </w:r>
      <w:r w:rsidRPr="00C2409E">
        <w:rPr>
          <w:rFonts w:asciiTheme="minorHAnsi" w:hAnsiTheme="minorHAnsi" w:cstheme="minorHAnsi"/>
          <w:sz w:val="22"/>
          <w:szCs w:val="22"/>
        </w:rPr>
        <w:t xml:space="preserve"> No</w:t>
      </w:r>
      <w:r w:rsidRPr="00C2409E">
        <w:rPr>
          <w:rFonts w:asciiTheme="minorHAnsi" w:hAnsiTheme="minorHAnsi" w:cstheme="minorHAnsi"/>
          <w:sz w:val="22"/>
          <w:szCs w:val="22"/>
        </w:rPr>
        <w:tab/>
        <w:t>_________ (Initials)</w:t>
      </w:r>
    </w:p>
    <w:p w14:paraId="436BD0B4" w14:textId="5BCFCD74" w:rsidR="00594309" w:rsidRPr="00C2409E" w:rsidRDefault="007F629C" w:rsidP="00BB2920">
      <w:pPr>
        <w:pStyle w:val="BodyTextIndent"/>
        <w:spacing w:after="0"/>
        <w:ind w:left="0"/>
        <w:rPr>
          <w:rFonts w:asciiTheme="minorHAnsi" w:hAnsiTheme="minorHAnsi" w:cstheme="minorHAnsi"/>
          <w:sz w:val="22"/>
          <w:szCs w:val="22"/>
        </w:rPr>
      </w:pPr>
      <w:r w:rsidRPr="00C2409E">
        <w:rPr>
          <w:rFonts w:asciiTheme="minorHAnsi" w:hAnsiTheme="minorHAnsi" w:cstheme="minorHAnsi"/>
          <w:sz w:val="22"/>
          <w:szCs w:val="22"/>
        </w:rPr>
        <w:t xml:space="preserve">of successful payment after using my credit/debit </w:t>
      </w:r>
    </w:p>
    <w:p w14:paraId="59D54670" w14:textId="1A7B44F9" w:rsidR="007F629C" w:rsidRPr="00C2409E" w:rsidRDefault="007F629C" w:rsidP="00BB2920">
      <w:pPr>
        <w:pStyle w:val="BodyTextIndent"/>
        <w:spacing w:after="0"/>
        <w:ind w:left="0"/>
        <w:rPr>
          <w:rFonts w:asciiTheme="minorHAnsi" w:hAnsiTheme="minorHAnsi" w:cstheme="minorHAnsi"/>
          <w:sz w:val="22"/>
          <w:szCs w:val="22"/>
        </w:rPr>
      </w:pPr>
      <w:r w:rsidRPr="00C2409E">
        <w:rPr>
          <w:rFonts w:asciiTheme="minorHAnsi" w:hAnsiTheme="minorHAnsi" w:cstheme="minorHAnsi"/>
          <w:sz w:val="22"/>
          <w:szCs w:val="22"/>
        </w:rPr>
        <w:t>card for testing</w:t>
      </w:r>
      <w:r w:rsidR="00537190" w:rsidRPr="00C2409E">
        <w:rPr>
          <w:rFonts w:asciiTheme="minorHAnsi" w:hAnsiTheme="minorHAnsi" w:cstheme="minorHAnsi"/>
          <w:sz w:val="22"/>
          <w:szCs w:val="22"/>
        </w:rPr>
        <w:t>.</w:t>
      </w:r>
      <w:r w:rsidR="00470AF0" w:rsidRPr="00C2409E">
        <w:rPr>
          <w:rFonts w:asciiTheme="minorHAnsi" w:hAnsiTheme="minorHAnsi" w:cstheme="minorHAnsi"/>
          <w:sz w:val="22"/>
          <w:szCs w:val="22"/>
        </w:rPr>
        <w:t xml:space="preserve"> (tick one box)</w:t>
      </w:r>
    </w:p>
    <w:p w14:paraId="50256286" w14:textId="77777777" w:rsidR="005362B6" w:rsidRPr="00D020FD" w:rsidRDefault="005362B6" w:rsidP="00BB2920">
      <w:pPr>
        <w:pStyle w:val="BodyTextIndent"/>
        <w:spacing w:after="0"/>
        <w:ind w:left="0"/>
        <w:rPr>
          <w:rFonts w:asciiTheme="minorHAnsi" w:hAnsiTheme="minorHAnsi" w:cstheme="minorHAnsi"/>
          <w:sz w:val="22"/>
          <w:szCs w:val="22"/>
        </w:rPr>
      </w:pPr>
    </w:p>
    <w:tbl>
      <w:tblPr>
        <w:tblpPr w:leftFromText="180" w:rightFromText="180" w:vertAnchor="text" w:horzAnchor="margin" w:tblpXSpec="center" w:tblpY="349"/>
        <w:tblW w:w="10188" w:type="dxa"/>
        <w:tblLook w:val="0000" w:firstRow="0" w:lastRow="0" w:firstColumn="0" w:lastColumn="0" w:noHBand="0" w:noVBand="0"/>
      </w:tblPr>
      <w:tblGrid>
        <w:gridCol w:w="4094"/>
        <w:gridCol w:w="4254"/>
        <w:gridCol w:w="1840"/>
      </w:tblGrid>
      <w:tr w:rsidR="0079693A" w:rsidRPr="00D020FD" w14:paraId="694C9546" w14:textId="77777777" w:rsidTr="0079693A">
        <w:trPr>
          <w:trHeight w:val="249"/>
        </w:trPr>
        <w:tc>
          <w:tcPr>
            <w:tcW w:w="4094" w:type="dxa"/>
          </w:tcPr>
          <w:p w14:paraId="54C40380" w14:textId="77777777" w:rsidR="0079693A" w:rsidRPr="00D020FD" w:rsidRDefault="0079693A" w:rsidP="0079693A">
            <w:pPr>
              <w:jc w:val="center"/>
              <w:rPr>
                <w:rFonts w:asciiTheme="minorHAnsi" w:hAnsiTheme="minorHAnsi" w:cstheme="minorHAnsi"/>
                <w:sz w:val="22"/>
                <w:szCs w:val="22"/>
              </w:rPr>
            </w:pPr>
            <w:r w:rsidRPr="00D020FD">
              <w:rPr>
                <w:rFonts w:asciiTheme="minorHAnsi" w:hAnsiTheme="minorHAnsi" w:cstheme="minorHAnsi"/>
                <w:sz w:val="22"/>
                <w:szCs w:val="22"/>
              </w:rPr>
              <w:t>______________________________</w:t>
            </w:r>
          </w:p>
        </w:tc>
        <w:tc>
          <w:tcPr>
            <w:tcW w:w="4254" w:type="dxa"/>
          </w:tcPr>
          <w:p w14:paraId="7EC724CE" w14:textId="77777777" w:rsidR="0079693A" w:rsidRPr="00D020FD" w:rsidRDefault="0079693A" w:rsidP="0079693A">
            <w:pPr>
              <w:rPr>
                <w:rFonts w:asciiTheme="minorHAnsi" w:hAnsiTheme="minorHAnsi" w:cstheme="minorHAnsi"/>
                <w:sz w:val="22"/>
                <w:szCs w:val="22"/>
              </w:rPr>
            </w:pPr>
            <w:r w:rsidRPr="00D020FD">
              <w:rPr>
                <w:rFonts w:asciiTheme="minorHAnsi" w:hAnsiTheme="minorHAnsi" w:cstheme="minorHAnsi"/>
                <w:sz w:val="22"/>
                <w:szCs w:val="22"/>
              </w:rPr>
              <w:t>_________________________________</w:t>
            </w:r>
          </w:p>
        </w:tc>
        <w:tc>
          <w:tcPr>
            <w:tcW w:w="1840" w:type="dxa"/>
          </w:tcPr>
          <w:p w14:paraId="38DBF4D6" w14:textId="77777777" w:rsidR="0079693A" w:rsidRPr="00D020FD" w:rsidRDefault="0079693A" w:rsidP="0079693A">
            <w:pPr>
              <w:jc w:val="center"/>
              <w:rPr>
                <w:rFonts w:asciiTheme="minorHAnsi" w:hAnsiTheme="minorHAnsi" w:cstheme="minorHAnsi"/>
                <w:b/>
                <w:sz w:val="22"/>
                <w:szCs w:val="22"/>
              </w:rPr>
            </w:pPr>
            <w:r w:rsidRPr="00D020FD">
              <w:rPr>
                <w:rFonts w:asciiTheme="minorHAnsi" w:hAnsiTheme="minorHAnsi" w:cstheme="minorHAnsi"/>
                <w:b/>
                <w:sz w:val="22"/>
                <w:szCs w:val="22"/>
              </w:rPr>
              <w:t>________</w:t>
            </w:r>
          </w:p>
        </w:tc>
      </w:tr>
      <w:tr w:rsidR="0079693A" w:rsidRPr="00D020FD" w14:paraId="0788408B" w14:textId="77777777" w:rsidTr="0079693A">
        <w:trPr>
          <w:trHeight w:val="269"/>
        </w:trPr>
        <w:tc>
          <w:tcPr>
            <w:tcW w:w="4094" w:type="dxa"/>
          </w:tcPr>
          <w:p w14:paraId="3A078EF9" w14:textId="77777777" w:rsidR="0079693A" w:rsidRPr="00D020FD" w:rsidRDefault="0079693A" w:rsidP="0079693A">
            <w:pPr>
              <w:jc w:val="center"/>
              <w:rPr>
                <w:rFonts w:asciiTheme="minorHAnsi" w:hAnsiTheme="minorHAnsi" w:cstheme="minorHAnsi"/>
                <w:sz w:val="22"/>
                <w:szCs w:val="22"/>
              </w:rPr>
            </w:pPr>
            <w:r w:rsidRPr="00D020FD">
              <w:rPr>
                <w:rFonts w:asciiTheme="minorHAnsi" w:hAnsiTheme="minorHAnsi" w:cstheme="minorHAnsi"/>
                <w:sz w:val="22"/>
                <w:szCs w:val="22"/>
              </w:rPr>
              <w:t>Name of Participant</w:t>
            </w:r>
          </w:p>
        </w:tc>
        <w:tc>
          <w:tcPr>
            <w:tcW w:w="4254" w:type="dxa"/>
          </w:tcPr>
          <w:p w14:paraId="4F04B98D" w14:textId="77777777" w:rsidR="0079693A" w:rsidRPr="00D020FD" w:rsidRDefault="0079693A" w:rsidP="0079693A">
            <w:pPr>
              <w:jc w:val="center"/>
              <w:rPr>
                <w:rFonts w:asciiTheme="minorHAnsi" w:hAnsiTheme="minorHAnsi" w:cstheme="minorHAnsi"/>
                <w:sz w:val="22"/>
                <w:szCs w:val="22"/>
              </w:rPr>
            </w:pPr>
            <w:r w:rsidRPr="00D020FD">
              <w:rPr>
                <w:rFonts w:asciiTheme="minorHAnsi" w:hAnsiTheme="minorHAnsi" w:cstheme="minorHAnsi"/>
                <w:sz w:val="22"/>
                <w:szCs w:val="22"/>
              </w:rPr>
              <w:t>Signature of Participant</w:t>
            </w:r>
          </w:p>
        </w:tc>
        <w:tc>
          <w:tcPr>
            <w:tcW w:w="1840" w:type="dxa"/>
          </w:tcPr>
          <w:p w14:paraId="034F40ED" w14:textId="77777777" w:rsidR="0079693A" w:rsidRPr="00D020FD" w:rsidRDefault="0079693A" w:rsidP="0079693A">
            <w:pPr>
              <w:jc w:val="center"/>
              <w:rPr>
                <w:rFonts w:asciiTheme="minorHAnsi" w:hAnsiTheme="minorHAnsi" w:cstheme="minorHAnsi"/>
                <w:sz w:val="22"/>
                <w:szCs w:val="22"/>
              </w:rPr>
            </w:pPr>
            <w:r w:rsidRPr="00D020FD">
              <w:rPr>
                <w:rFonts w:asciiTheme="minorHAnsi" w:hAnsiTheme="minorHAnsi" w:cstheme="minorHAnsi"/>
                <w:sz w:val="22"/>
                <w:szCs w:val="22"/>
              </w:rPr>
              <w:t>Date</w:t>
            </w:r>
          </w:p>
          <w:p w14:paraId="127A6A64" w14:textId="77777777" w:rsidR="0079693A" w:rsidRPr="00D020FD" w:rsidRDefault="0079693A" w:rsidP="0079693A">
            <w:pPr>
              <w:jc w:val="center"/>
              <w:rPr>
                <w:rFonts w:asciiTheme="minorHAnsi" w:hAnsiTheme="minorHAnsi" w:cstheme="minorHAnsi"/>
                <w:sz w:val="22"/>
                <w:szCs w:val="22"/>
              </w:rPr>
            </w:pPr>
          </w:p>
          <w:p w14:paraId="7D502AD6" w14:textId="77777777" w:rsidR="0079693A" w:rsidRPr="00D020FD" w:rsidRDefault="0079693A" w:rsidP="0079693A">
            <w:pPr>
              <w:jc w:val="center"/>
              <w:rPr>
                <w:rFonts w:asciiTheme="minorHAnsi" w:hAnsiTheme="minorHAnsi" w:cstheme="minorHAnsi"/>
                <w:sz w:val="22"/>
                <w:szCs w:val="22"/>
              </w:rPr>
            </w:pPr>
          </w:p>
        </w:tc>
      </w:tr>
      <w:tr w:rsidR="0079693A" w:rsidRPr="00D020FD" w14:paraId="12ED50B4" w14:textId="77777777" w:rsidTr="0079693A">
        <w:trPr>
          <w:trHeight w:val="249"/>
        </w:trPr>
        <w:tc>
          <w:tcPr>
            <w:tcW w:w="4094" w:type="dxa"/>
          </w:tcPr>
          <w:p w14:paraId="1120BE16" w14:textId="77777777" w:rsidR="0079693A" w:rsidRPr="00D020FD" w:rsidRDefault="0079693A" w:rsidP="0079693A">
            <w:pPr>
              <w:jc w:val="center"/>
              <w:rPr>
                <w:rFonts w:asciiTheme="minorHAnsi" w:hAnsiTheme="minorHAnsi" w:cstheme="minorHAnsi"/>
                <w:sz w:val="22"/>
                <w:szCs w:val="22"/>
              </w:rPr>
            </w:pPr>
            <w:r w:rsidRPr="00D020FD">
              <w:rPr>
                <w:rFonts w:asciiTheme="minorHAnsi" w:hAnsiTheme="minorHAnsi" w:cstheme="minorHAnsi"/>
                <w:sz w:val="22"/>
                <w:szCs w:val="22"/>
              </w:rPr>
              <w:t>______________________________</w:t>
            </w:r>
          </w:p>
        </w:tc>
        <w:tc>
          <w:tcPr>
            <w:tcW w:w="4254" w:type="dxa"/>
          </w:tcPr>
          <w:p w14:paraId="3028FE34" w14:textId="77777777" w:rsidR="0079693A" w:rsidRPr="00D020FD" w:rsidRDefault="0079693A" w:rsidP="0079693A">
            <w:pPr>
              <w:rPr>
                <w:rFonts w:asciiTheme="minorHAnsi" w:hAnsiTheme="minorHAnsi" w:cstheme="minorHAnsi"/>
                <w:sz w:val="22"/>
                <w:szCs w:val="22"/>
              </w:rPr>
            </w:pPr>
            <w:r w:rsidRPr="00D020FD">
              <w:rPr>
                <w:rFonts w:asciiTheme="minorHAnsi" w:hAnsiTheme="minorHAnsi" w:cstheme="minorHAnsi"/>
                <w:sz w:val="22"/>
                <w:szCs w:val="22"/>
              </w:rPr>
              <w:t>_________________________________</w:t>
            </w:r>
          </w:p>
        </w:tc>
        <w:tc>
          <w:tcPr>
            <w:tcW w:w="1840" w:type="dxa"/>
          </w:tcPr>
          <w:p w14:paraId="2FACCAD0" w14:textId="77777777" w:rsidR="0079693A" w:rsidRPr="00D020FD" w:rsidRDefault="0079693A" w:rsidP="0079693A">
            <w:pPr>
              <w:jc w:val="center"/>
              <w:rPr>
                <w:rFonts w:asciiTheme="minorHAnsi" w:hAnsiTheme="minorHAnsi" w:cstheme="minorHAnsi"/>
                <w:b/>
                <w:sz w:val="22"/>
                <w:szCs w:val="22"/>
              </w:rPr>
            </w:pPr>
            <w:r w:rsidRPr="00D020FD">
              <w:rPr>
                <w:rFonts w:asciiTheme="minorHAnsi" w:hAnsiTheme="minorHAnsi" w:cstheme="minorHAnsi"/>
                <w:b/>
                <w:sz w:val="22"/>
                <w:szCs w:val="22"/>
              </w:rPr>
              <w:t>________</w:t>
            </w:r>
          </w:p>
        </w:tc>
      </w:tr>
      <w:tr w:rsidR="0079693A" w:rsidRPr="002A1F50" w14:paraId="08C141FC" w14:textId="77777777" w:rsidTr="0079693A">
        <w:trPr>
          <w:trHeight w:val="565"/>
        </w:trPr>
        <w:tc>
          <w:tcPr>
            <w:tcW w:w="4094" w:type="dxa"/>
          </w:tcPr>
          <w:p w14:paraId="353DB347" w14:textId="77777777" w:rsidR="0079693A" w:rsidRPr="00D020FD" w:rsidRDefault="0079693A" w:rsidP="0079693A">
            <w:pPr>
              <w:jc w:val="center"/>
              <w:rPr>
                <w:rFonts w:asciiTheme="minorHAnsi" w:hAnsiTheme="minorHAnsi" w:cstheme="minorHAnsi"/>
                <w:sz w:val="22"/>
                <w:szCs w:val="22"/>
              </w:rPr>
            </w:pPr>
            <w:r w:rsidRPr="00D020FD">
              <w:rPr>
                <w:rFonts w:asciiTheme="minorHAnsi" w:hAnsiTheme="minorHAnsi" w:cstheme="minorHAnsi"/>
                <w:sz w:val="22"/>
                <w:szCs w:val="22"/>
              </w:rPr>
              <w:t>Name of Researcher</w:t>
            </w:r>
          </w:p>
        </w:tc>
        <w:tc>
          <w:tcPr>
            <w:tcW w:w="4254" w:type="dxa"/>
          </w:tcPr>
          <w:p w14:paraId="1B1372E0" w14:textId="2473BBFE" w:rsidR="0079693A" w:rsidRPr="00D020FD" w:rsidRDefault="0079693A" w:rsidP="0079693A">
            <w:pPr>
              <w:jc w:val="center"/>
              <w:rPr>
                <w:rFonts w:asciiTheme="minorHAnsi" w:hAnsiTheme="minorHAnsi" w:cstheme="minorHAnsi"/>
                <w:sz w:val="22"/>
                <w:szCs w:val="22"/>
              </w:rPr>
            </w:pPr>
            <w:r w:rsidRPr="00D020FD">
              <w:rPr>
                <w:rFonts w:asciiTheme="minorHAnsi" w:hAnsiTheme="minorHAnsi" w:cstheme="minorHAnsi"/>
                <w:sz w:val="22"/>
                <w:szCs w:val="22"/>
              </w:rPr>
              <w:t>Signature of</w:t>
            </w:r>
            <w:r w:rsidR="009068D7" w:rsidRPr="00D020FD">
              <w:rPr>
                <w:rFonts w:asciiTheme="minorHAnsi" w:hAnsiTheme="minorHAnsi" w:cstheme="minorHAnsi"/>
                <w:sz w:val="22"/>
                <w:szCs w:val="22"/>
              </w:rPr>
              <w:t xml:space="preserve"> </w:t>
            </w:r>
            <w:r w:rsidRPr="00D020FD">
              <w:rPr>
                <w:rFonts w:asciiTheme="minorHAnsi" w:hAnsiTheme="minorHAnsi" w:cstheme="minorHAnsi"/>
                <w:sz w:val="22"/>
                <w:szCs w:val="22"/>
              </w:rPr>
              <w:t>Researcher</w:t>
            </w:r>
          </w:p>
        </w:tc>
        <w:tc>
          <w:tcPr>
            <w:tcW w:w="1840" w:type="dxa"/>
          </w:tcPr>
          <w:p w14:paraId="5F1536BA" w14:textId="77777777" w:rsidR="0079693A" w:rsidRDefault="0079693A" w:rsidP="0079693A">
            <w:pPr>
              <w:jc w:val="center"/>
              <w:rPr>
                <w:rFonts w:asciiTheme="minorHAnsi" w:hAnsiTheme="minorHAnsi" w:cstheme="minorHAnsi"/>
                <w:sz w:val="22"/>
                <w:szCs w:val="22"/>
              </w:rPr>
            </w:pPr>
            <w:r w:rsidRPr="00D020FD">
              <w:rPr>
                <w:rFonts w:asciiTheme="minorHAnsi" w:hAnsiTheme="minorHAnsi" w:cstheme="minorHAnsi"/>
                <w:sz w:val="22"/>
                <w:szCs w:val="22"/>
              </w:rPr>
              <w:t>Date</w:t>
            </w:r>
          </w:p>
          <w:p w14:paraId="223322AB" w14:textId="77777777" w:rsidR="00EC1A83" w:rsidRDefault="00EC1A83" w:rsidP="0079693A">
            <w:pPr>
              <w:jc w:val="center"/>
              <w:rPr>
                <w:rFonts w:asciiTheme="minorHAnsi" w:hAnsiTheme="minorHAnsi" w:cstheme="minorHAnsi"/>
                <w:sz w:val="22"/>
                <w:szCs w:val="22"/>
              </w:rPr>
            </w:pPr>
          </w:p>
          <w:p w14:paraId="22596478" w14:textId="77777777" w:rsidR="00EC1A83" w:rsidRDefault="00EC1A83" w:rsidP="0079693A">
            <w:pPr>
              <w:jc w:val="center"/>
              <w:rPr>
                <w:rFonts w:asciiTheme="minorHAnsi" w:hAnsiTheme="minorHAnsi" w:cstheme="minorHAnsi"/>
                <w:sz w:val="22"/>
                <w:szCs w:val="22"/>
              </w:rPr>
            </w:pPr>
          </w:p>
          <w:p w14:paraId="1960169D" w14:textId="77777777" w:rsidR="00EC1A83" w:rsidRDefault="00EC1A83" w:rsidP="0079693A">
            <w:pPr>
              <w:jc w:val="center"/>
              <w:rPr>
                <w:rFonts w:asciiTheme="minorHAnsi" w:hAnsiTheme="minorHAnsi" w:cstheme="minorHAnsi"/>
                <w:sz w:val="22"/>
                <w:szCs w:val="22"/>
              </w:rPr>
            </w:pPr>
          </w:p>
          <w:p w14:paraId="21F60456" w14:textId="77777777" w:rsidR="00EC1A83" w:rsidRDefault="00EC1A83" w:rsidP="0079693A">
            <w:pPr>
              <w:jc w:val="center"/>
              <w:rPr>
                <w:rFonts w:asciiTheme="minorHAnsi" w:hAnsiTheme="minorHAnsi" w:cstheme="minorHAnsi"/>
                <w:sz w:val="22"/>
                <w:szCs w:val="22"/>
              </w:rPr>
            </w:pPr>
          </w:p>
          <w:p w14:paraId="7EE34D53" w14:textId="77777777" w:rsidR="00EC1A83" w:rsidRDefault="00EC1A83" w:rsidP="00EC1A83">
            <w:pPr>
              <w:rPr>
                <w:rFonts w:asciiTheme="minorHAnsi" w:hAnsiTheme="minorHAnsi" w:cstheme="minorHAnsi"/>
                <w:sz w:val="22"/>
                <w:szCs w:val="22"/>
              </w:rPr>
            </w:pPr>
            <w:r>
              <w:rPr>
                <w:rFonts w:asciiTheme="minorHAnsi" w:hAnsiTheme="minorHAnsi" w:cstheme="minorHAnsi"/>
                <w:sz w:val="22"/>
                <w:szCs w:val="22"/>
              </w:rPr>
              <w:lastRenderedPageBreak/>
              <w:t xml:space="preserve">                                   </w:t>
            </w:r>
          </w:p>
          <w:p w14:paraId="542ACB2C" w14:textId="4D2B4297" w:rsidR="00EC1A83" w:rsidRPr="002A1F50" w:rsidRDefault="00EC1A83" w:rsidP="00EC1A83">
            <w:pPr>
              <w:rPr>
                <w:rFonts w:asciiTheme="minorHAnsi" w:hAnsiTheme="minorHAnsi" w:cstheme="minorHAnsi"/>
                <w:sz w:val="22"/>
                <w:szCs w:val="22"/>
              </w:rPr>
            </w:pPr>
          </w:p>
        </w:tc>
      </w:tr>
    </w:tbl>
    <w:tbl>
      <w:tblPr>
        <w:tblpPr w:leftFromText="180" w:rightFromText="180" w:vertAnchor="page" w:horzAnchor="margin" w:tblpY="891"/>
        <w:tblW w:w="9747" w:type="dxa"/>
        <w:tblLayout w:type="fixed"/>
        <w:tblLook w:val="0000" w:firstRow="0" w:lastRow="0" w:firstColumn="0" w:lastColumn="0" w:noHBand="0" w:noVBand="0"/>
      </w:tblPr>
      <w:tblGrid>
        <w:gridCol w:w="3227"/>
        <w:gridCol w:w="1701"/>
        <w:gridCol w:w="2835"/>
        <w:gridCol w:w="1984"/>
      </w:tblGrid>
      <w:tr w:rsidR="00EC1A83" w:rsidRPr="00D020FD" w14:paraId="4F6F402C" w14:textId="77777777" w:rsidTr="00EC1A83">
        <w:trPr>
          <w:cantSplit/>
          <w:trHeight w:val="142"/>
        </w:trPr>
        <w:tc>
          <w:tcPr>
            <w:tcW w:w="7763" w:type="dxa"/>
            <w:gridSpan w:val="3"/>
          </w:tcPr>
          <w:p w14:paraId="7AEFF53E" w14:textId="77777777" w:rsidR="00EC1A83" w:rsidRPr="00D020FD" w:rsidRDefault="00EC1A83" w:rsidP="00EC1A83">
            <w:pPr>
              <w:rPr>
                <w:rFonts w:asciiTheme="minorHAnsi" w:hAnsiTheme="minorHAnsi" w:cstheme="minorHAnsi"/>
                <w:b/>
                <w:sz w:val="22"/>
                <w:szCs w:val="22"/>
              </w:rPr>
            </w:pPr>
            <w:r w:rsidRPr="00D020FD">
              <w:rPr>
                <w:rFonts w:asciiTheme="minorHAnsi" w:hAnsiTheme="minorHAnsi" w:cstheme="minorHAnsi"/>
                <w:b/>
                <w:sz w:val="22"/>
                <w:szCs w:val="22"/>
              </w:rPr>
              <w:lastRenderedPageBreak/>
              <w:t xml:space="preserve">DEPARTMENT OF </w:t>
            </w:r>
            <w:r>
              <w:rPr>
                <w:rFonts w:asciiTheme="minorHAnsi" w:hAnsiTheme="minorHAnsi" w:cstheme="minorHAnsi"/>
                <w:b/>
                <w:sz w:val="22"/>
                <w:szCs w:val="22"/>
              </w:rPr>
              <w:t>ELECTRICAL ENGINEERING</w:t>
            </w:r>
          </w:p>
        </w:tc>
        <w:tc>
          <w:tcPr>
            <w:tcW w:w="1984" w:type="dxa"/>
            <w:vMerge w:val="restart"/>
            <w:tcBorders>
              <w:bottom w:val="single" w:sz="4" w:space="0" w:color="auto"/>
            </w:tcBorders>
          </w:tcPr>
          <w:p w14:paraId="62A03F36" w14:textId="77777777" w:rsidR="00EC1A83" w:rsidRPr="00D020FD" w:rsidRDefault="00EC1A83" w:rsidP="00EC1A83">
            <w:pPr>
              <w:jc w:val="center"/>
              <w:rPr>
                <w:rFonts w:asciiTheme="minorHAnsi" w:hAnsiTheme="minorHAnsi" w:cstheme="minorHAnsi"/>
                <w:sz w:val="22"/>
                <w:szCs w:val="22"/>
              </w:rPr>
            </w:pPr>
            <w:r w:rsidRPr="00D020FD">
              <w:rPr>
                <w:rFonts w:asciiTheme="minorHAnsi" w:hAnsiTheme="minorHAnsi" w:cstheme="minorHAnsi"/>
                <w:noProof/>
                <w:sz w:val="22"/>
                <w:szCs w:val="22"/>
                <w:lang w:eastAsia="en-GB"/>
              </w:rPr>
              <w:drawing>
                <wp:inline distT="0" distB="0" distL="0" distR="0" wp14:anchorId="3538AFED" wp14:editId="5AC1E878">
                  <wp:extent cx="742950" cy="752475"/>
                  <wp:effectExtent l="0" t="0" r="0" b="9525"/>
                  <wp:docPr id="1584292046" name="Picture 1584292046"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292046" name="Picture 1584292046" descr="A logo of a university&#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42950" cy="752475"/>
                          </a:xfrm>
                          <a:prstGeom prst="rect">
                            <a:avLst/>
                          </a:prstGeom>
                          <a:noFill/>
                          <a:ln>
                            <a:noFill/>
                          </a:ln>
                        </pic:spPr>
                      </pic:pic>
                    </a:graphicData>
                  </a:graphic>
                </wp:inline>
              </w:drawing>
            </w:r>
          </w:p>
          <w:p w14:paraId="38A5E5D7" w14:textId="77777777" w:rsidR="00EC1A83" w:rsidRPr="00D020FD" w:rsidRDefault="00EC1A83" w:rsidP="00EC1A83">
            <w:pPr>
              <w:rPr>
                <w:rFonts w:asciiTheme="minorHAnsi" w:hAnsiTheme="minorHAnsi" w:cstheme="minorHAnsi"/>
                <w:sz w:val="22"/>
                <w:szCs w:val="22"/>
              </w:rPr>
            </w:pPr>
          </w:p>
        </w:tc>
      </w:tr>
      <w:tr w:rsidR="00EC1A83" w:rsidRPr="00D020FD" w14:paraId="22731D53" w14:textId="77777777" w:rsidTr="00EC1A83">
        <w:trPr>
          <w:cantSplit/>
          <w:trHeight w:val="1113"/>
        </w:trPr>
        <w:tc>
          <w:tcPr>
            <w:tcW w:w="3227" w:type="dxa"/>
            <w:tcBorders>
              <w:bottom w:val="single" w:sz="4" w:space="0" w:color="auto"/>
            </w:tcBorders>
          </w:tcPr>
          <w:p w14:paraId="79FDB45E" w14:textId="77777777" w:rsidR="00EC1A83" w:rsidRPr="00D020FD" w:rsidRDefault="00EC1A83" w:rsidP="00EC1A83">
            <w:pPr>
              <w:rPr>
                <w:rFonts w:asciiTheme="minorHAnsi" w:hAnsiTheme="minorHAnsi" w:cstheme="minorHAnsi"/>
                <w:sz w:val="18"/>
                <w:szCs w:val="18"/>
              </w:rPr>
            </w:pPr>
          </w:p>
          <w:p w14:paraId="14FD78EE" w14:textId="77777777" w:rsidR="00EC1A83" w:rsidRPr="00D020FD" w:rsidRDefault="00EC1A83" w:rsidP="00EC1A83">
            <w:pPr>
              <w:rPr>
                <w:rFonts w:asciiTheme="minorHAnsi" w:hAnsiTheme="minorHAnsi" w:cstheme="minorHAnsi"/>
                <w:sz w:val="18"/>
                <w:szCs w:val="18"/>
              </w:rPr>
            </w:pPr>
            <w:r w:rsidRPr="00D020FD">
              <w:rPr>
                <w:rFonts w:asciiTheme="minorHAnsi" w:hAnsiTheme="minorHAnsi" w:cstheme="minorHAnsi"/>
                <w:sz w:val="18"/>
                <w:szCs w:val="18"/>
              </w:rPr>
              <w:t>UNIVERSITY OF CAPE TOWN</w:t>
            </w:r>
          </w:p>
          <w:p w14:paraId="5B1502D3" w14:textId="77777777" w:rsidR="00EC1A83" w:rsidRPr="00D020FD" w:rsidRDefault="00EC1A83" w:rsidP="00EC1A83">
            <w:pPr>
              <w:rPr>
                <w:rFonts w:asciiTheme="minorHAnsi" w:hAnsiTheme="minorHAnsi" w:cstheme="minorHAnsi"/>
                <w:b/>
                <w:sz w:val="18"/>
                <w:szCs w:val="18"/>
              </w:rPr>
            </w:pPr>
            <w:r w:rsidRPr="00D020FD">
              <w:rPr>
                <w:rFonts w:asciiTheme="minorHAnsi" w:hAnsiTheme="minorHAnsi" w:cstheme="minorHAnsi"/>
                <w:b/>
                <w:sz w:val="18"/>
                <w:szCs w:val="18"/>
              </w:rPr>
              <w:t>PRIVATE BAG X3</w:t>
            </w:r>
          </w:p>
          <w:p w14:paraId="501A339D" w14:textId="77777777" w:rsidR="00EC1A83" w:rsidRPr="00D020FD" w:rsidRDefault="00EC1A83" w:rsidP="00EC1A83">
            <w:pPr>
              <w:rPr>
                <w:rFonts w:asciiTheme="minorHAnsi" w:hAnsiTheme="minorHAnsi" w:cstheme="minorHAnsi"/>
                <w:sz w:val="18"/>
                <w:szCs w:val="18"/>
              </w:rPr>
            </w:pPr>
            <w:r w:rsidRPr="00D020FD">
              <w:rPr>
                <w:rFonts w:asciiTheme="minorHAnsi" w:hAnsiTheme="minorHAnsi" w:cstheme="minorHAnsi"/>
                <w:sz w:val="18"/>
                <w:szCs w:val="18"/>
              </w:rPr>
              <w:t xml:space="preserve">RONDEBOSCH 7701 </w:t>
            </w:r>
            <w:r w:rsidRPr="00D020FD">
              <w:rPr>
                <w:rFonts w:asciiTheme="minorHAnsi" w:hAnsiTheme="minorHAnsi" w:cstheme="minorHAnsi"/>
                <w:sz w:val="18"/>
                <w:szCs w:val="18"/>
              </w:rPr>
              <w:br/>
              <w:t>SOUTH AFRICA</w:t>
            </w:r>
          </w:p>
        </w:tc>
        <w:tc>
          <w:tcPr>
            <w:tcW w:w="1701" w:type="dxa"/>
            <w:tcBorders>
              <w:bottom w:val="single" w:sz="4" w:space="0" w:color="auto"/>
            </w:tcBorders>
          </w:tcPr>
          <w:p w14:paraId="183AFB82" w14:textId="77777777" w:rsidR="00EC1A83" w:rsidRPr="00D020FD" w:rsidRDefault="00EC1A83" w:rsidP="00EC1A83">
            <w:pPr>
              <w:jc w:val="right"/>
              <w:rPr>
                <w:rFonts w:asciiTheme="minorHAnsi" w:hAnsiTheme="minorHAnsi" w:cstheme="minorHAnsi"/>
                <w:sz w:val="18"/>
                <w:szCs w:val="18"/>
              </w:rPr>
            </w:pPr>
          </w:p>
          <w:p w14:paraId="29CF6C2A" w14:textId="77777777" w:rsidR="00EC1A83" w:rsidRPr="00D020FD" w:rsidRDefault="00EC1A83" w:rsidP="00EC1A83">
            <w:pPr>
              <w:jc w:val="right"/>
              <w:rPr>
                <w:rFonts w:asciiTheme="minorHAnsi" w:hAnsiTheme="minorHAnsi" w:cstheme="minorHAnsi"/>
                <w:sz w:val="18"/>
                <w:szCs w:val="18"/>
              </w:rPr>
            </w:pPr>
            <w:r w:rsidRPr="00D020FD">
              <w:rPr>
                <w:rFonts w:asciiTheme="minorHAnsi" w:hAnsiTheme="minorHAnsi" w:cstheme="minorHAnsi"/>
                <w:sz w:val="18"/>
                <w:szCs w:val="18"/>
              </w:rPr>
              <w:t>RESEARCHER/S:</w:t>
            </w:r>
            <w:r w:rsidRPr="00D020FD">
              <w:rPr>
                <w:rFonts w:asciiTheme="minorHAnsi" w:hAnsiTheme="minorHAnsi" w:cstheme="minorHAnsi"/>
                <w:sz w:val="18"/>
                <w:szCs w:val="18"/>
              </w:rPr>
              <w:br/>
              <w:t xml:space="preserve">TELEPHONE: </w:t>
            </w:r>
          </w:p>
          <w:p w14:paraId="15755B1B" w14:textId="77777777" w:rsidR="00EC1A83" w:rsidRPr="00D020FD" w:rsidRDefault="00EC1A83" w:rsidP="00EC1A83">
            <w:pPr>
              <w:jc w:val="right"/>
              <w:rPr>
                <w:rFonts w:asciiTheme="minorHAnsi" w:hAnsiTheme="minorHAnsi" w:cstheme="minorHAnsi"/>
                <w:sz w:val="18"/>
                <w:szCs w:val="18"/>
              </w:rPr>
            </w:pPr>
            <w:r w:rsidRPr="00D020FD">
              <w:rPr>
                <w:rFonts w:asciiTheme="minorHAnsi" w:hAnsiTheme="minorHAnsi" w:cstheme="minorHAnsi"/>
                <w:sz w:val="18"/>
                <w:szCs w:val="18"/>
              </w:rPr>
              <w:t>E-MAIL:</w:t>
            </w:r>
          </w:p>
          <w:p w14:paraId="5234D819" w14:textId="77777777" w:rsidR="00EC1A83" w:rsidRPr="00D020FD" w:rsidRDefault="00EC1A83" w:rsidP="00EC1A83">
            <w:pPr>
              <w:jc w:val="right"/>
              <w:rPr>
                <w:rFonts w:asciiTheme="minorHAnsi" w:hAnsiTheme="minorHAnsi" w:cstheme="minorHAnsi"/>
                <w:sz w:val="18"/>
                <w:szCs w:val="18"/>
              </w:rPr>
            </w:pPr>
            <w:r w:rsidRPr="00D020FD">
              <w:rPr>
                <w:rFonts w:asciiTheme="minorHAnsi" w:hAnsiTheme="minorHAnsi" w:cstheme="minorHAnsi"/>
                <w:sz w:val="18"/>
                <w:szCs w:val="18"/>
              </w:rPr>
              <w:t>URL:</w:t>
            </w:r>
          </w:p>
        </w:tc>
        <w:tc>
          <w:tcPr>
            <w:tcW w:w="2835" w:type="dxa"/>
            <w:tcBorders>
              <w:bottom w:val="single" w:sz="4" w:space="0" w:color="auto"/>
            </w:tcBorders>
          </w:tcPr>
          <w:p w14:paraId="50532740" w14:textId="77777777" w:rsidR="00EC1A83" w:rsidRPr="00D020FD" w:rsidRDefault="00EC1A83" w:rsidP="00EC1A83">
            <w:pPr>
              <w:rPr>
                <w:rFonts w:asciiTheme="minorHAnsi" w:hAnsiTheme="minorHAnsi" w:cstheme="minorHAnsi"/>
                <w:sz w:val="18"/>
                <w:szCs w:val="18"/>
              </w:rPr>
            </w:pPr>
          </w:p>
          <w:p w14:paraId="211598DF" w14:textId="77777777" w:rsidR="00EC1A83" w:rsidRPr="00D020FD" w:rsidRDefault="00EC1A83" w:rsidP="00EC1A83">
            <w:pPr>
              <w:rPr>
                <w:rFonts w:asciiTheme="minorHAnsi" w:hAnsiTheme="minorHAnsi" w:cstheme="minorHAnsi"/>
                <w:sz w:val="18"/>
                <w:szCs w:val="18"/>
              </w:rPr>
            </w:pPr>
            <w:r>
              <w:rPr>
                <w:rFonts w:asciiTheme="minorHAnsi" w:hAnsiTheme="minorHAnsi" w:cstheme="minorHAnsi"/>
                <w:sz w:val="18"/>
                <w:szCs w:val="18"/>
              </w:rPr>
              <w:t>Md Shaihan Islam</w:t>
            </w:r>
          </w:p>
          <w:p w14:paraId="54965596" w14:textId="77777777" w:rsidR="00EC1A83" w:rsidRPr="00D020FD" w:rsidRDefault="00EC1A83" w:rsidP="00EC1A83">
            <w:pPr>
              <w:rPr>
                <w:rFonts w:asciiTheme="minorHAnsi" w:hAnsiTheme="minorHAnsi" w:cstheme="minorHAnsi"/>
                <w:sz w:val="18"/>
                <w:szCs w:val="18"/>
              </w:rPr>
            </w:pPr>
            <w:r w:rsidRPr="00D020FD">
              <w:rPr>
                <w:rFonts w:asciiTheme="minorHAnsi" w:hAnsiTheme="minorHAnsi" w:cstheme="minorHAnsi"/>
                <w:sz w:val="18"/>
                <w:szCs w:val="18"/>
              </w:rPr>
              <w:t>+27-</w:t>
            </w:r>
            <w:r>
              <w:rPr>
                <w:rFonts w:asciiTheme="minorHAnsi" w:hAnsiTheme="minorHAnsi" w:cstheme="minorHAnsi"/>
                <w:sz w:val="18"/>
                <w:szCs w:val="18"/>
              </w:rPr>
              <w:t>67 872 3466</w:t>
            </w:r>
            <w:r w:rsidRPr="00D020FD">
              <w:rPr>
                <w:rFonts w:asciiTheme="minorHAnsi" w:hAnsiTheme="minorHAnsi" w:cstheme="minorHAnsi"/>
                <w:sz w:val="18"/>
                <w:szCs w:val="18"/>
              </w:rPr>
              <w:t xml:space="preserve"> </w:t>
            </w:r>
          </w:p>
          <w:p w14:paraId="265E4CA3" w14:textId="77777777" w:rsidR="00EC1A83" w:rsidRPr="00D020FD" w:rsidRDefault="00EC1A83" w:rsidP="00EC1A83">
            <w:pPr>
              <w:rPr>
                <w:rFonts w:asciiTheme="minorHAnsi" w:hAnsiTheme="minorHAnsi" w:cstheme="minorHAnsi"/>
                <w:sz w:val="18"/>
                <w:szCs w:val="18"/>
              </w:rPr>
            </w:pPr>
            <w:hyperlink r:id="rId14" w:history="1">
              <w:r w:rsidRPr="007A50C8">
                <w:rPr>
                  <w:rStyle w:val="Hyperlink"/>
                  <w:rFonts w:asciiTheme="minorHAnsi" w:hAnsiTheme="minorHAnsi" w:cstheme="minorHAnsi"/>
                  <w:sz w:val="18"/>
                  <w:szCs w:val="18"/>
                </w:rPr>
                <w:t>islmds002@myuct.ac.za</w:t>
              </w:r>
            </w:hyperlink>
          </w:p>
          <w:p w14:paraId="0AAEC755" w14:textId="77777777" w:rsidR="00EC1A83" w:rsidRPr="00D020FD" w:rsidRDefault="00EC1A83" w:rsidP="00EC1A83">
            <w:pPr>
              <w:rPr>
                <w:rFonts w:asciiTheme="minorHAnsi" w:hAnsiTheme="minorHAnsi" w:cstheme="minorHAnsi"/>
                <w:sz w:val="18"/>
                <w:szCs w:val="18"/>
              </w:rPr>
            </w:pPr>
            <w:hyperlink r:id="rId15" w:history="1">
              <w:r w:rsidRPr="007A50C8">
                <w:rPr>
                  <w:rStyle w:val="Hyperlink"/>
                  <w:rFonts w:asciiTheme="minorHAnsi" w:hAnsiTheme="minorHAnsi" w:cstheme="minorHAnsi"/>
                  <w:sz w:val="18"/>
                  <w:szCs w:val="18"/>
                </w:rPr>
                <w:t>https://ebe.uct.ac.za/department-electrical-engineering</w:t>
              </w:r>
            </w:hyperlink>
          </w:p>
        </w:tc>
        <w:tc>
          <w:tcPr>
            <w:tcW w:w="1984" w:type="dxa"/>
            <w:vMerge/>
            <w:tcBorders>
              <w:bottom w:val="single" w:sz="4" w:space="0" w:color="auto"/>
            </w:tcBorders>
          </w:tcPr>
          <w:p w14:paraId="6E21D19B" w14:textId="77777777" w:rsidR="00EC1A83" w:rsidRPr="00D020FD" w:rsidRDefault="00EC1A83" w:rsidP="00EC1A83">
            <w:pPr>
              <w:rPr>
                <w:rFonts w:asciiTheme="minorHAnsi" w:hAnsiTheme="minorHAnsi" w:cstheme="minorHAnsi"/>
                <w:sz w:val="22"/>
                <w:szCs w:val="22"/>
              </w:rPr>
            </w:pPr>
          </w:p>
        </w:tc>
      </w:tr>
    </w:tbl>
    <w:p w14:paraId="7BB03391" w14:textId="77777777" w:rsidR="00EC1A83" w:rsidRDefault="00EC1A83" w:rsidP="00EC1A83">
      <w:pPr>
        <w:rPr>
          <w:rFonts w:asciiTheme="minorHAnsi" w:hAnsiTheme="minorHAnsi" w:cstheme="minorHAnsi"/>
          <w:b/>
          <w:bCs/>
          <w:sz w:val="22"/>
          <w:szCs w:val="22"/>
        </w:rPr>
      </w:pPr>
    </w:p>
    <w:p w14:paraId="29709DED" w14:textId="7F264EF6" w:rsidR="00EC1A83" w:rsidRDefault="00EC1A83" w:rsidP="00EC1A83">
      <w:pPr>
        <w:jc w:val="center"/>
        <w:rPr>
          <w:rFonts w:asciiTheme="minorHAnsi" w:hAnsiTheme="minorHAnsi" w:cstheme="minorHAnsi"/>
          <w:b/>
          <w:bCs/>
          <w:sz w:val="22"/>
          <w:szCs w:val="22"/>
        </w:rPr>
      </w:pPr>
      <w:r>
        <w:rPr>
          <w:rFonts w:asciiTheme="minorHAnsi" w:hAnsiTheme="minorHAnsi" w:cstheme="minorHAnsi"/>
          <w:b/>
          <w:bCs/>
          <w:sz w:val="22"/>
          <w:szCs w:val="22"/>
        </w:rPr>
        <w:t>Confirmation of Receipt of Cash Refund</w:t>
      </w:r>
    </w:p>
    <w:p w14:paraId="60168246" w14:textId="77777777" w:rsidR="00EC1A83" w:rsidRDefault="00EC1A83" w:rsidP="00EC1A83">
      <w:pPr>
        <w:jc w:val="center"/>
        <w:rPr>
          <w:rFonts w:asciiTheme="minorHAnsi" w:hAnsiTheme="minorHAnsi" w:cstheme="minorHAnsi"/>
          <w:b/>
          <w:bCs/>
          <w:sz w:val="22"/>
          <w:szCs w:val="22"/>
        </w:rPr>
      </w:pPr>
    </w:p>
    <w:p w14:paraId="0CF72BAB" w14:textId="62CB873D" w:rsidR="00EC1A83" w:rsidRDefault="00EC1A83" w:rsidP="00EC1A83">
      <w:pPr>
        <w:tabs>
          <w:tab w:val="left" w:pos="7106"/>
        </w:tabs>
        <w:spacing w:line="276" w:lineRule="auto"/>
        <w:rPr>
          <w:rFonts w:asciiTheme="minorHAnsi" w:hAnsiTheme="minorHAnsi" w:cstheme="minorHAnsi"/>
          <w:sz w:val="22"/>
          <w:szCs w:val="22"/>
        </w:rPr>
      </w:pPr>
      <w:r w:rsidRPr="00D020FD">
        <w:rPr>
          <w:rFonts w:asciiTheme="minorHAnsi" w:hAnsiTheme="minorHAnsi" w:cstheme="minorHAnsi"/>
          <w:b/>
          <w:sz w:val="22"/>
          <w:szCs w:val="22"/>
        </w:rPr>
        <w:t>Project Title</w:t>
      </w:r>
      <w:r>
        <w:rPr>
          <w:rFonts w:asciiTheme="minorHAnsi" w:hAnsiTheme="minorHAnsi" w:cstheme="minorHAnsi"/>
          <w:b/>
          <w:sz w:val="22"/>
          <w:szCs w:val="22"/>
        </w:rPr>
        <w:t>:</w:t>
      </w:r>
      <w:r w:rsidRPr="00D020FD">
        <w:rPr>
          <w:rFonts w:asciiTheme="minorHAnsi" w:hAnsiTheme="minorHAnsi" w:cstheme="minorHAnsi"/>
          <w:sz w:val="22"/>
          <w:szCs w:val="22"/>
        </w:rPr>
        <w:t xml:space="preserve"> </w:t>
      </w:r>
      <w:r w:rsidRPr="00480669">
        <w:rPr>
          <w:rFonts w:asciiTheme="minorHAnsi" w:hAnsiTheme="minorHAnsi" w:cstheme="minorHAnsi"/>
          <w:sz w:val="22"/>
          <w:szCs w:val="22"/>
        </w:rPr>
        <w:t>Design and Testing of a Cost-Effective Electronic Credit Card Payment Device for Electric Vehicle Charging Station</w:t>
      </w:r>
    </w:p>
    <w:p w14:paraId="101B1F35" w14:textId="77777777" w:rsidR="00EC1A83" w:rsidRPr="00D020FD" w:rsidRDefault="00EC1A83" w:rsidP="00EC1A83">
      <w:pPr>
        <w:tabs>
          <w:tab w:val="left" w:pos="7106"/>
        </w:tabs>
        <w:spacing w:line="276" w:lineRule="auto"/>
        <w:rPr>
          <w:rFonts w:asciiTheme="minorHAnsi" w:hAnsiTheme="minorHAnsi" w:cstheme="minorHAnsi"/>
          <w:sz w:val="22"/>
          <w:szCs w:val="22"/>
        </w:rPr>
      </w:pPr>
    </w:p>
    <w:p w14:paraId="7E5FDB29" w14:textId="600F4581" w:rsidR="00EC1A83" w:rsidRDefault="00EC1A83" w:rsidP="00EC1A83">
      <w:pPr>
        <w:rPr>
          <w:rFonts w:asciiTheme="minorHAnsi" w:hAnsiTheme="minorHAnsi" w:cstheme="minorHAnsi"/>
          <w:sz w:val="22"/>
          <w:szCs w:val="22"/>
        </w:rPr>
      </w:pPr>
      <w:r>
        <w:rPr>
          <w:rFonts w:asciiTheme="minorHAnsi" w:hAnsiTheme="minorHAnsi" w:cstheme="minorHAnsi"/>
          <w:b/>
          <w:bCs/>
          <w:sz w:val="22"/>
          <w:szCs w:val="22"/>
        </w:rPr>
        <w:t xml:space="preserve">Acknowledgement of </w:t>
      </w:r>
      <w:r w:rsidR="00A64F04">
        <w:rPr>
          <w:rFonts w:asciiTheme="minorHAnsi" w:hAnsiTheme="minorHAnsi" w:cstheme="minorHAnsi"/>
          <w:b/>
          <w:bCs/>
          <w:sz w:val="22"/>
          <w:szCs w:val="22"/>
        </w:rPr>
        <w:t>r</w:t>
      </w:r>
      <w:r>
        <w:rPr>
          <w:rFonts w:asciiTheme="minorHAnsi" w:hAnsiTheme="minorHAnsi" w:cstheme="minorHAnsi"/>
          <w:b/>
          <w:bCs/>
          <w:sz w:val="22"/>
          <w:szCs w:val="22"/>
        </w:rPr>
        <w:t xml:space="preserve">eceipt of </w:t>
      </w:r>
      <w:r w:rsidR="00A64F04">
        <w:rPr>
          <w:rFonts w:asciiTheme="minorHAnsi" w:hAnsiTheme="minorHAnsi" w:cstheme="minorHAnsi"/>
          <w:b/>
          <w:bCs/>
          <w:sz w:val="22"/>
          <w:szCs w:val="22"/>
        </w:rPr>
        <w:t>c</w:t>
      </w:r>
      <w:r>
        <w:rPr>
          <w:rFonts w:asciiTheme="minorHAnsi" w:hAnsiTheme="minorHAnsi" w:cstheme="minorHAnsi"/>
          <w:b/>
          <w:bCs/>
          <w:sz w:val="22"/>
          <w:szCs w:val="22"/>
        </w:rPr>
        <w:t xml:space="preserve">ash </w:t>
      </w:r>
      <w:r w:rsidR="00A64F04">
        <w:rPr>
          <w:rFonts w:asciiTheme="minorHAnsi" w:hAnsiTheme="minorHAnsi" w:cstheme="minorHAnsi"/>
          <w:b/>
          <w:bCs/>
          <w:sz w:val="22"/>
          <w:szCs w:val="22"/>
        </w:rPr>
        <w:t>r</w:t>
      </w:r>
      <w:r>
        <w:rPr>
          <w:rFonts w:asciiTheme="minorHAnsi" w:hAnsiTheme="minorHAnsi" w:cstheme="minorHAnsi"/>
          <w:b/>
          <w:bCs/>
          <w:sz w:val="22"/>
          <w:szCs w:val="22"/>
        </w:rPr>
        <w:t xml:space="preserve">efund: </w:t>
      </w:r>
      <w:r>
        <w:rPr>
          <w:rFonts w:asciiTheme="minorHAnsi" w:hAnsiTheme="minorHAnsi" w:cstheme="minorHAnsi"/>
          <w:sz w:val="22"/>
          <w:szCs w:val="22"/>
        </w:rPr>
        <w:t xml:space="preserve">As agreed upon in the </w:t>
      </w:r>
      <w:r w:rsidR="00A64F04">
        <w:rPr>
          <w:rFonts w:asciiTheme="minorHAnsi" w:hAnsiTheme="minorHAnsi" w:cstheme="minorHAnsi"/>
          <w:sz w:val="22"/>
          <w:szCs w:val="22"/>
        </w:rPr>
        <w:t>informed voluntary consent form for the research study, you will have already received the cash refund that was charged to your credit/debit card as part of the testing procedures of this research study. This form will record your acknowledgement of receipt of this cash refund, and you will be required to sign this form upon the full payout (in cash) of the amount that was charged to your credit/debit card.</w:t>
      </w:r>
    </w:p>
    <w:p w14:paraId="69505F9B" w14:textId="77777777" w:rsidR="00A64F04" w:rsidRDefault="00A64F04" w:rsidP="00EC1A83">
      <w:pPr>
        <w:rPr>
          <w:rFonts w:asciiTheme="minorHAnsi" w:hAnsiTheme="minorHAnsi" w:cstheme="minorHAnsi"/>
          <w:sz w:val="22"/>
          <w:szCs w:val="22"/>
        </w:rPr>
      </w:pPr>
    </w:p>
    <w:p w14:paraId="3DBBCC6E" w14:textId="183EC45E" w:rsidR="00A64F04" w:rsidRDefault="00A64F04" w:rsidP="00EC1A83">
      <w:pPr>
        <w:rPr>
          <w:rFonts w:asciiTheme="minorHAnsi" w:hAnsiTheme="minorHAnsi" w:cstheme="minorHAnsi"/>
          <w:sz w:val="22"/>
          <w:szCs w:val="22"/>
        </w:rPr>
      </w:pPr>
      <w:r>
        <w:rPr>
          <w:rFonts w:asciiTheme="minorHAnsi" w:hAnsiTheme="minorHAnsi" w:cstheme="minorHAnsi"/>
          <w:b/>
          <w:bCs/>
          <w:sz w:val="22"/>
          <w:szCs w:val="22"/>
        </w:rPr>
        <w:t xml:space="preserve">What signing this form means: </w:t>
      </w:r>
      <w:r>
        <w:rPr>
          <w:rFonts w:asciiTheme="minorHAnsi" w:hAnsiTheme="minorHAnsi" w:cstheme="minorHAnsi"/>
          <w:sz w:val="22"/>
          <w:szCs w:val="22"/>
        </w:rPr>
        <w:t xml:space="preserve">By signing this form, you confirm that you have </w:t>
      </w:r>
      <w:r w:rsidR="00470AF0">
        <w:rPr>
          <w:rFonts w:asciiTheme="minorHAnsi" w:hAnsiTheme="minorHAnsi" w:cstheme="minorHAnsi"/>
          <w:sz w:val="22"/>
          <w:szCs w:val="22"/>
        </w:rPr>
        <w:t>been refunded</w:t>
      </w:r>
      <w:r>
        <w:rPr>
          <w:rFonts w:asciiTheme="minorHAnsi" w:hAnsiTheme="minorHAnsi" w:cstheme="minorHAnsi"/>
          <w:sz w:val="22"/>
          <w:szCs w:val="22"/>
        </w:rPr>
        <w:t xml:space="preserve"> the exact purchase amount, in cash, </w:t>
      </w:r>
      <w:r w:rsidR="00470AF0">
        <w:rPr>
          <w:rFonts w:asciiTheme="minorHAnsi" w:hAnsiTheme="minorHAnsi" w:cstheme="minorHAnsi"/>
          <w:sz w:val="22"/>
          <w:szCs w:val="22"/>
        </w:rPr>
        <w:t>after the testing has been completed and proof of successful payment has been received. Signing this form also means that you acknowledge that the total amount owed to you by the researcher is ZERO Rands (R0.00).</w:t>
      </w:r>
    </w:p>
    <w:p w14:paraId="0CA892A9" w14:textId="77777777" w:rsidR="00470AF0" w:rsidRDefault="00470AF0" w:rsidP="00EC1A83">
      <w:pPr>
        <w:rPr>
          <w:rFonts w:asciiTheme="minorHAnsi" w:hAnsiTheme="minorHAnsi" w:cstheme="minorHAnsi"/>
          <w:sz w:val="22"/>
          <w:szCs w:val="22"/>
        </w:rPr>
      </w:pPr>
    </w:p>
    <w:p w14:paraId="6CE4E541" w14:textId="77777777" w:rsidR="00470AF0" w:rsidRPr="00A64F04" w:rsidRDefault="00470AF0" w:rsidP="00EC1A83">
      <w:pPr>
        <w:rPr>
          <w:rFonts w:asciiTheme="minorHAnsi" w:hAnsiTheme="minorHAnsi" w:cstheme="minorHAnsi"/>
          <w:sz w:val="22"/>
          <w:szCs w:val="22"/>
        </w:rPr>
      </w:pPr>
    </w:p>
    <w:p w14:paraId="75A7F307" w14:textId="1191BDF0" w:rsidR="00470AF0" w:rsidRPr="00D020FD" w:rsidRDefault="00470AF0" w:rsidP="00470AF0">
      <w:pPr>
        <w:pStyle w:val="BodyTextIndent"/>
        <w:spacing w:after="0"/>
        <w:ind w:left="0"/>
        <w:rPr>
          <w:rFonts w:asciiTheme="minorHAnsi" w:hAnsiTheme="minorHAnsi" w:cstheme="minorHAnsi"/>
          <w:sz w:val="22"/>
          <w:szCs w:val="22"/>
        </w:rPr>
      </w:pPr>
      <w:r w:rsidRPr="00D020FD">
        <w:rPr>
          <w:rFonts w:asciiTheme="minorHAnsi" w:hAnsiTheme="minorHAnsi" w:cstheme="minorHAnsi"/>
          <w:sz w:val="22"/>
          <w:szCs w:val="22"/>
        </w:rPr>
        <w:t>I agree t</w:t>
      </w:r>
      <w:r>
        <w:rPr>
          <w:rFonts w:asciiTheme="minorHAnsi" w:hAnsiTheme="minorHAnsi" w:cstheme="minorHAnsi"/>
          <w:sz w:val="22"/>
          <w:szCs w:val="22"/>
        </w:rPr>
        <w:t xml:space="preserve">hat I have received the full cash refund that was </w:t>
      </w:r>
      <w:r w:rsidRPr="00D020FD">
        <w:rPr>
          <w:rFonts w:asciiTheme="minorHAnsi" w:hAnsiTheme="minorHAnsi" w:cstheme="minorHAnsi"/>
          <w:sz w:val="22"/>
          <w:szCs w:val="22"/>
        </w:rPr>
        <w:tab/>
      </w:r>
      <w:r>
        <w:rPr>
          <w:rFonts w:asciiTheme="minorHAnsi" w:hAnsiTheme="minorHAnsi" w:cstheme="minorHAnsi"/>
          <w:sz w:val="22"/>
          <w:szCs w:val="22"/>
        </w:rPr>
        <w:t xml:space="preserve"> </w:t>
      </w:r>
      <w:r w:rsidRPr="00D020FD">
        <w:rPr>
          <w:rFonts w:asciiTheme="minorHAnsi" w:hAnsiTheme="minorHAnsi" w:cstheme="minorHAnsi"/>
          <w:sz w:val="22"/>
          <w:szCs w:val="22"/>
        </w:rPr>
        <w:fldChar w:fldCharType="begin">
          <w:ffData>
            <w:name w:val="Check9"/>
            <w:enabled/>
            <w:calcOnExit w:val="0"/>
            <w:checkBox>
              <w:sizeAuto/>
              <w:default w:val="0"/>
            </w:checkBox>
          </w:ffData>
        </w:fldChar>
      </w:r>
      <w:r w:rsidRPr="00D020FD">
        <w:rPr>
          <w:rFonts w:asciiTheme="minorHAnsi" w:hAnsiTheme="minorHAnsi" w:cstheme="minorHAnsi"/>
          <w:sz w:val="22"/>
          <w:szCs w:val="22"/>
        </w:rPr>
        <w:instrText xml:space="preserve"> FORMCHECKBOX </w:instrText>
      </w:r>
      <w:r w:rsidRPr="00D020FD">
        <w:rPr>
          <w:rFonts w:asciiTheme="minorHAnsi" w:hAnsiTheme="minorHAnsi" w:cstheme="minorHAnsi"/>
          <w:sz w:val="22"/>
          <w:szCs w:val="22"/>
        </w:rPr>
      </w:r>
      <w:r w:rsidRPr="00D020FD">
        <w:rPr>
          <w:rFonts w:asciiTheme="minorHAnsi" w:hAnsiTheme="minorHAnsi" w:cstheme="minorHAnsi"/>
          <w:sz w:val="22"/>
          <w:szCs w:val="22"/>
        </w:rPr>
        <w:fldChar w:fldCharType="separate"/>
      </w:r>
      <w:r w:rsidRPr="00D020FD">
        <w:rPr>
          <w:rFonts w:asciiTheme="minorHAnsi" w:hAnsiTheme="minorHAnsi" w:cstheme="minorHAnsi"/>
          <w:sz w:val="22"/>
          <w:szCs w:val="22"/>
        </w:rPr>
        <w:fldChar w:fldCharType="end"/>
      </w:r>
      <w:r w:rsidRPr="00D020FD">
        <w:rPr>
          <w:rFonts w:asciiTheme="minorHAnsi" w:hAnsiTheme="minorHAnsi" w:cstheme="minorHAnsi"/>
          <w:sz w:val="22"/>
          <w:szCs w:val="22"/>
        </w:rPr>
        <w:t xml:space="preserve"> Yes</w:t>
      </w:r>
      <w:r w:rsidRPr="00D020FD">
        <w:rPr>
          <w:rFonts w:asciiTheme="minorHAnsi" w:hAnsiTheme="minorHAnsi" w:cstheme="minorHAnsi"/>
          <w:sz w:val="22"/>
          <w:szCs w:val="22"/>
        </w:rPr>
        <w:tab/>
      </w:r>
      <w:r w:rsidRPr="00D020FD">
        <w:rPr>
          <w:rFonts w:asciiTheme="minorHAnsi" w:hAnsiTheme="minorHAnsi" w:cstheme="minorHAnsi"/>
          <w:sz w:val="22"/>
          <w:szCs w:val="22"/>
        </w:rPr>
        <w:tab/>
      </w:r>
      <w:r w:rsidRPr="00D020FD">
        <w:rPr>
          <w:rFonts w:asciiTheme="minorHAnsi" w:hAnsiTheme="minorHAnsi" w:cstheme="minorHAnsi"/>
          <w:sz w:val="22"/>
          <w:szCs w:val="22"/>
        </w:rPr>
        <w:fldChar w:fldCharType="begin">
          <w:ffData>
            <w:name w:val="Check9"/>
            <w:enabled/>
            <w:calcOnExit w:val="0"/>
            <w:checkBox>
              <w:sizeAuto/>
              <w:default w:val="0"/>
            </w:checkBox>
          </w:ffData>
        </w:fldChar>
      </w:r>
      <w:r w:rsidRPr="00D020FD">
        <w:rPr>
          <w:rFonts w:asciiTheme="minorHAnsi" w:hAnsiTheme="minorHAnsi" w:cstheme="minorHAnsi"/>
          <w:sz w:val="22"/>
          <w:szCs w:val="22"/>
        </w:rPr>
        <w:instrText xml:space="preserve"> FORMCHECKBOX </w:instrText>
      </w:r>
      <w:r w:rsidRPr="00D020FD">
        <w:rPr>
          <w:rFonts w:asciiTheme="minorHAnsi" w:hAnsiTheme="minorHAnsi" w:cstheme="minorHAnsi"/>
          <w:sz w:val="22"/>
          <w:szCs w:val="22"/>
        </w:rPr>
      </w:r>
      <w:r w:rsidRPr="00D020FD">
        <w:rPr>
          <w:rFonts w:asciiTheme="minorHAnsi" w:hAnsiTheme="minorHAnsi" w:cstheme="minorHAnsi"/>
          <w:sz w:val="22"/>
          <w:szCs w:val="22"/>
        </w:rPr>
        <w:fldChar w:fldCharType="separate"/>
      </w:r>
      <w:r w:rsidRPr="00D020FD">
        <w:rPr>
          <w:rFonts w:asciiTheme="minorHAnsi" w:hAnsiTheme="minorHAnsi" w:cstheme="minorHAnsi"/>
          <w:sz w:val="22"/>
          <w:szCs w:val="22"/>
        </w:rPr>
        <w:fldChar w:fldCharType="end"/>
      </w:r>
      <w:r w:rsidRPr="00D020FD">
        <w:rPr>
          <w:rFonts w:asciiTheme="minorHAnsi" w:hAnsiTheme="minorHAnsi" w:cstheme="minorHAnsi"/>
          <w:sz w:val="22"/>
          <w:szCs w:val="22"/>
        </w:rPr>
        <w:t xml:space="preserve"> No</w:t>
      </w:r>
      <w:r w:rsidRPr="00D020FD">
        <w:rPr>
          <w:rFonts w:asciiTheme="minorHAnsi" w:hAnsiTheme="minorHAnsi" w:cstheme="minorHAnsi"/>
          <w:sz w:val="22"/>
          <w:szCs w:val="22"/>
        </w:rPr>
        <w:tab/>
        <w:t>_________ (Initials)</w:t>
      </w:r>
    </w:p>
    <w:p w14:paraId="72866F01" w14:textId="1F5857CA" w:rsidR="00EC1A83" w:rsidRDefault="00470AF0" w:rsidP="00470AF0">
      <w:pPr>
        <w:rPr>
          <w:rFonts w:asciiTheme="minorHAnsi" w:hAnsiTheme="minorHAnsi" w:cstheme="minorHAnsi"/>
          <w:sz w:val="22"/>
          <w:szCs w:val="22"/>
        </w:rPr>
      </w:pPr>
      <w:r>
        <w:rPr>
          <w:rFonts w:asciiTheme="minorHAnsi" w:hAnsiTheme="minorHAnsi" w:cstheme="minorHAnsi"/>
          <w:sz w:val="22"/>
          <w:szCs w:val="22"/>
        </w:rPr>
        <w:t>charged to my credit/debit card (tick one box)</w:t>
      </w:r>
    </w:p>
    <w:p w14:paraId="19A6DFC9" w14:textId="77777777" w:rsidR="00470AF0" w:rsidRDefault="00470AF0" w:rsidP="00470AF0">
      <w:pPr>
        <w:rPr>
          <w:rFonts w:asciiTheme="minorHAnsi" w:hAnsiTheme="minorHAnsi" w:cstheme="minorHAnsi"/>
          <w:sz w:val="22"/>
          <w:szCs w:val="22"/>
        </w:rPr>
      </w:pPr>
    </w:p>
    <w:p w14:paraId="0CA4B943" w14:textId="77777777" w:rsidR="00470AF0" w:rsidRDefault="00470AF0" w:rsidP="00470AF0">
      <w:pPr>
        <w:rPr>
          <w:rFonts w:asciiTheme="minorHAnsi" w:hAnsiTheme="minorHAnsi" w:cstheme="minorHAnsi"/>
          <w:sz w:val="22"/>
          <w:szCs w:val="22"/>
        </w:rPr>
      </w:pPr>
    </w:p>
    <w:p w14:paraId="61AC6183" w14:textId="77777777" w:rsidR="00470AF0" w:rsidRDefault="00470AF0" w:rsidP="00470AF0">
      <w:pPr>
        <w:rPr>
          <w:rFonts w:asciiTheme="minorHAnsi" w:hAnsiTheme="minorHAnsi" w:cstheme="minorHAnsi"/>
          <w:sz w:val="22"/>
          <w:szCs w:val="22"/>
        </w:rPr>
      </w:pPr>
    </w:p>
    <w:tbl>
      <w:tblPr>
        <w:tblpPr w:leftFromText="180" w:rightFromText="180" w:vertAnchor="text" w:horzAnchor="margin" w:tblpXSpec="center" w:tblpY="349"/>
        <w:tblW w:w="10188" w:type="dxa"/>
        <w:tblLook w:val="0000" w:firstRow="0" w:lastRow="0" w:firstColumn="0" w:lastColumn="0" w:noHBand="0" w:noVBand="0"/>
      </w:tblPr>
      <w:tblGrid>
        <w:gridCol w:w="4094"/>
        <w:gridCol w:w="4254"/>
        <w:gridCol w:w="1840"/>
      </w:tblGrid>
      <w:tr w:rsidR="00470AF0" w:rsidRPr="00D020FD" w14:paraId="5537FF82" w14:textId="77777777" w:rsidTr="00672C91">
        <w:trPr>
          <w:trHeight w:val="249"/>
        </w:trPr>
        <w:tc>
          <w:tcPr>
            <w:tcW w:w="4094" w:type="dxa"/>
          </w:tcPr>
          <w:p w14:paraId="5AEFD031" w14:textId="77777777" w:rsidR="00470AF0" w:rsidRPr="00D020FD" w:rsidRDefault="00470AF0" w:rsidP="00672C91">
            <w:pPr>
              <w:jc w:val="center"/>
              <w:rPr>
                <w:rFonts w:asciiTheme="minorHAnsi" w:hAnsiTheme="minorHAnsi" w:cstheme="minorHAnsi"/>
                <w:sz w:val="22"/>
                <w:szCs w:val="22"/>
              </w:rPr>
            </w:pPr>
            <w:r w:rsidRPr="00D020FD">
              <w:rPr>
                <w:rFonts w:asciiTheme="minorHAnsi" w:hAnsiTheme="minorHAnsi" w:cstheme="minorHAnsi"/>
                <w:sz w:val="22"/>
                <w:szCs w:val="22"/>
              </w:rPr>
              <w:t>______________________________</w:t>
            </w:r>
          </w:p>
        </w:tc>
        <w:tc>
          <w:tcPr>
            <w:tcW w:w="4254" w:type="dxa"/>
          </w:tcPr>
          <w:p w14:paraId="3D12D858" w14:textId="77777777" w:rsidR="00470AF0" w:rsidRPr="00D020FD" w:rsidRDefault="00470AF0" w:rsidP="00672C91">
            <w:pPr>
              <w:rPr>
                <w:rFonts w:asciiTheme="minorHAnsi" w:hAnsiTheme="minorHAnsi" w:cstheme="minorHAnsi"/>
                <w:sz w:val="22"/>
                <w:szCs w:val="22"/>
              </w:rPr>
            </w:pPr>
            <w:r w:rsidRPr="00D020FD">
              <w:rPr>
                <w:rFonts w:asciiTheme="minorHAnsi" w:hAnsiTheme="minorHAnsi" w:cstheme="minorHAnsi"/>
                <w:sz w:val="22"/>
                <w:szCs w:val="22"/>
              </w:rPr>
              <w:t>_________________________________</w:t>
            </w:r>
          </w:p>
        </w:tc>
        <w:tc>
          <w:tcPr>
            <w:tcW w:w="1840" w:type="dxa"/>
          </w:tcPr>
          <w:p w14:paraId="17027B11" w14:textId="77777777" w:rsidR="00470AF0" w:rsidRPr="00D020FD" w:rsidRDefault="00470AF0" w:rsidP="00672C91">
            <w:pPr>
              <w:jc w:val="center"/>
              <w:rPr>
                <w:rFonts w:asciiTheme="minorHAnsi" w:hAnsiTheme="minorHAnsi" w:cstheme="minorHAnsi"/>
                <w:b/>
                <w:sz w:val="22"/>
                <w:szCs w:val="22"/>
              </w:rPr>
            </w:pPr>
            <w:r w:rsidRPr="00D020FD">
              <w:rPr>
                <w:rFonts w:asciiTheme="minorHAnsi" w:hAnsiTheme="minorHAnsi" w:cstheme="minorHAnsi"/>
                <w:b/>
                <w:sz w:val="22"/>
                <w:szCs w:val="22"/>
              </w:rPr>
              <w:t>________</w:t>
            </w:r>
          </w:p>
        </w:tc>
      </w:tr>
      <w:tr w:rsidR="00470AF0" w:rsidRPr="00D020FD" w14:paraId="2E30E94F" w14:textId="77777777" w:rsidTr="00672C91">
        <w:trPr>
          <w:trHeight w:val="269"/>
        </w:trPr>
        <w:tc>
          <w:tcPr>
            <w:tcW w:w="4094" w:type="dxa"/>
          </w:tcPr>
          <w:p w14:paraId="6052113D" w14:textId="77777777" w:rsidR="00470AF0" w:rsidRPr="00D020FD" w:rsidRDefault="00470AF0" w:rsidP="00672C91">
            <w:pPr>
              <w:jc w:val="center"/>
              <w:rPr>
                <w:rFonts w:asciiTheme="minorHAnsi" w:hAnsiTheme="minorHAnsi" w:cstheme="minorHAnsi"/>
                <w:sz w:val="22"/>
                <w:szCs w:val="22"/>
              </w:rPr>
            </w:pPr>
            <w:r w:rsidRPr="00D020FD">
              <w:rPr>
                <w:rFonts w:asciiTheme="minorHAnsi" w:hAnsiTheme="minorHAnsi" w:cstheme="minorHAnsi"/>
                <w:sz w:val="22"/>
                <w:szCs w:val="22"/>
              </w:rPr>
              <w:t>Name of Participant</w:t>
            </w:r>
          </w:p>
        </w:tc>
        <w:tc>
          <w:tcPr>
            <w:tcW w:w="4254" w:type="dxa"/>
          </w:tcPr>
          <w:p w14:paraId="476C4A65" w14:textId="77777777" w:rsidR="00470AF0" w:rsidRPr="00D020FD" w:rsidRDefault="00470AF0" w:rsidP="00672C91">
            <w:pPr>
              <w:jc w:val="center"/>
              <w:rPr>
                <w:rFonts w:asciiTheme="minorHAnsi" w:hAnsiTheme="minorHAnsi" w:cstheme="minorHAnsi"/>
                <w:sz w:val="22"/>
                <w:szCs w:val="22"/>
              </w:rPr>
            </w:pPr>
            <w:r w:rsidRPr="00D020FD">
              <w:rPr>
                <w:rFonts w:asciiTheme="minorHAnsi" w:hAnsiTheme="minorHAnsi" w:cstheme="minorHAnsi"/>
                <w:sz w:val="22"/>
                <w:szCs w:val="22"/>
              </w:rPr>
              <w:t>Signature of Participant</w:t>
            </w:r>
          </w:p>
        </w:tc>
        <w:tc>
          <w:tcPr>
            <w:tcW w:w="1840" w:type="dxa"/>
          </w:tcPr>
          <w:p w14:paraId="206EDA7D" w14:textId="77777777" w:rsidR="00470AF0" w:rsidRPr="00D020FD" w:rsidRDefault="00470AF0" w:rsidP="00672C91">
            <w:pPr>
              <w:jc w:val="center"/>
              <w:rPr>
                <w:rFonts w:asciiTheme="minorHAnsi" w:hAnsiTheme="minorHAnsi" w:cstheme="minorHAnsi"/>
                <w:sz w:val="22"/>
                <w:szCs w:val="22"/>
              </w:rPr>
            </w:pPr>
            <w:r w:rsidRPr="00D020FD">
              <w:rPr>
                <w:rFonts w:asciiTheme="minorHAnsi" w:hAnsiTheme="minorHAnsi" w:cstheme="minorHAnsi"/>
                <w:sz w:val="22"/>
                <w:szCs w:val="22"/>
              </w:rPr>
              <w:t>Date</w:t>
            </w:r>
          </w:p>
          <w:p w14:paraId="57C0A010" w14:textId="77777777" w:rsidR="00470AF0" w:rsidRPr="00D020FD" w:rsidRDefault="00470AF0" w:rsidP="00672C91">
            <w:pPr>
              <w:jc w:val="center"/>
              <w:rPr>
                <w:rFonts w:asciiTheme="minorHAnsi" w:hAnsiTheme="minorHAnsi" w:cstheme="minorHAnsi"/>
                <w:sz w:val="22"/>
                <w:szCs w:val="22"/>
              </w:rPr>
            </w:pPr>
          </w:p>
          <w:p w14:paraId="13C95790" w14:textId="77777777" w:rsidR="00470AF0" w:rsidRPr="00D020FD" w:rsidRDefault="00470AF0" w:rsidP="00672C91">
            <w:pPr>
              <w:jc w:val="center"/>
              <w:rPr>
                <w:rFonts w:asciiTheme="minorHAnsi" w:hAnsiTheme="minorHAnsi" w:cstheme="minorHAnsi"/>
                <w:sz w:val="22"/>
                <w:szCs w:val="22"/>
              </w:rPr>
            </w:pPr>
          </w:p>
        </w:tc>
      </w:tr>
      <w:tr w:rsidR="00470AF0" w:rsidRPr="00D020FD" w14:paraId="7065ECB6" w14:textId="77777777" w:rsidTr="00672C91">
        <w:trPr>
          <w:trHeight w:val="249"/>
        </w:trPr>
        <w:tc>
          <w:tcPr>
            <w:tcW w:w="4094" w:type="dxa"/>
          </w:tcPr>
          <w:p w14:paraId="257345CE" w14:textId="77777777" w:rsidR="00470AF0" w:rsidRPr="00D020FD" w:rsidRDefault="00470AF0" w:rsidP="00672C91">
            <w:pPr>
              <w:jc w:val="center"/>
              <w:rPr>
                <w:rFonts w:asciiTheme="minorHAnsi" w:hAnsiTheme="minorHAnsi" w:cstheme="minorHAnsi"/>
                <w:sz w:val="22"/>
                <w:szCs w:val="22"/>
              </w:rPr>
            </w:pPr>
            <w:r w:rsidRPr="00D020FD">
              <w:rPr>
                <w:rFonts w:asciiTheme="minorHAnsi" w:hAnsiTheme="minorHAnsi" w:cstheme="minorHAnsi"/>
                <w:sz w:val="22"/>
                <w:szCs w:val="22"/>
              </w:rPr>
              <w:t>______________________________</w:t>
            </w:r>
          </w:p>
        </w:tc>
        <w:tc>
          <w:tcPr>
            <w:tcW w:w="4254" w:type="dxa"/>
          </w:tcPr>
          <w:p w14:paraId="5249BBF6" w14:textId="77777777" w:rsidR="00470AF0" w:rsidRPr="00D020FD" w:rsidRDefault="00470AF0" w:rsidP="00672C91">
            <w:pPr>
              <w:rPr>
                <w:rFonts w:asciiTheme="minorHAnsi" w:hAnsiTheme="minorHAnsi" w:cstheme="minorHAnsi"/>
                <w:sz w:val="22"/>
                <w:szCs w:val="22"/>
              </w:rPr>
            </w:pPr>
            <w:r w:rsidRPr="00D020FD">
              <w:rPr>
                <w:rFonts w:asciiTheme="minorHAnsi" w:hAnsiTheme="minorHAnsi" w:cstheme="minorHAnsi"/>
                <w:sz w:val="22"/>
                <w:szCs w:val="22"/>
              </w:rPr>
              <w:t>_________________________________</w:t>
            </w:r>
          </w:p>
        </w:tc>
        <w:tc>
          <w:tcPr>
            <w:tcW w:w="1840" w:type="dxa"/>
          </w:tcPr>
          <w:p w14:paraId="71BCBB2F" w14:textId="77777777" w:rsidR="00470AF0" w:rsidRPr="00D020FD" w:rsidRDefault="00470AF0" w:rsidP="00672C91">
            <w:pPr>
              <w:jc w:val="center"/>
              <w:rPr>
                <w:rFonts w:asciiTheme="minorHAnsi" w:hAnsiTheme="minorHAnsi" w:cstheme="minorHAnsi"/>
                <w:b/>
                <w:sz w:val="22"/>
                <w:szCs w:val="22"/>
              </w:rPr>
            </w:pPr>
            <w:r w:rsidRPr="00D020FD">
              <w:rPr>
                <w:rFonts w:asciiTheme="minorHAnsi" w:hAnsiTheme="minorHAnsi" w:cstheme="minorHAnsi"/>
                <w:b/>
                <w:sz w:val="22"/>
                <w:szCs w:val="22"/>
              </w:rPr>
              <w:t>________</w:t>
            </w:r>
          </w:p>
        </w:tc>
      </w:tr>
      <w:tr w:rsidR="00470AF0" w:rsidRPr="002A1F50" w14:paraId="46F6E798" w14:textId="77777777" w:rsidTr="00672C91">
        <w:trPr>
          <w:trHeight w:val="565"/>
        </w:trPr>
        <w:tc>
          <w:tcPr>
            <w:tcW w:w="4094" w:type="dxa"/>
          </w:tcPr>
          <w:p w14:paraId="1136FF07" w14:textId="77777777" w:rsidR="00470AF0" w:rsidRPr="00D020FD" w:rsidRDefault="00470AF0" w:rsidP="00672C91">
            <w:pPr>
              <w:jc w:val="center"/>
              <w:rPr>
                <w:rFonts w:asciiTheme="minorHAnsi" w:hAnsiTheme="minorHAnsi" w:cstheme="minorHAnsi"/>
                <w:sz w:val="22"/>
                <w:szCs w:val="22"/>
              </w:rPr>
            </w:pPr>
            <w:r w:rsidRPr="00D020FD">
              <w:rPr>
                <w:rFonts w:asciiTheme="minorHAnsi" w:hAnsiTheme="minorHAnsi" w:cstheme="minorHAnsi"/>
                <w:sz w:val="22"/>
                <w:szCs w:val="22"/>
              </w:rPr>
              <w:t>Name of Researcher</w:t>
            </w:r>
          </w:p>
        </w:tc>
        <w:tc>
          <w:tcPr>
            <w:tcW w:w="4254" w:type="dxa"/>
          </w:tcPr>
          <w:p w14:paraId="05E25B3B" w14:textId="77777777" w:rsidR="00470AF0" w:rsidRPr="00D020FD" w:rsidRDefault="00470AF0" w:rsidP="00672C91">
            <w:pPr>
              <w:jc w:val="center"/>
              <w:rPr>
                <w:rFonts w:asciiTheme="minorHAnsi" w:hAnsiTheme="minorHAnsi" w:cstheme="minorHAnsi"/>
                <w:sz w:val="22"/>
                <w:szCs w:val="22"/>
              </w:rPr>
            </w:pPr>
            <w:r w:rsidRPr="00D020FD">
              <w:rPr>
                <w:rFonts w:asciiTheme="minorHAnsi" w:hAnsiTheme="minorHAnsi" w:cstheme="minorHAnsi"/>
                <w:sz w:val="22"/>
                <w:szCs w:val="22"/>
              </w:rPr>
              <w:t>Signature of Researcher</w:t>
            </w:r>
          </w:p>
        </w:tc>
        <w:tc>
          <w:tcPr>
            <w:tcW w:w="1840" w:type="dxa"/>
          </w:tcPr>
          <w:p w14:paraId="57D295F0" w14:textId="77777777" w:rsidR="00470AF0" w:rsidRDefault="00470AF0" w:rsidP="00672C91">
            <w:pPr>
              <w:jc w:val="center"/>
              <w:rPr>
                <w:rFonts w:asciiTheme="minorHAnsi" w:hAnsiTheme="minorHAnsi" w:cstheme="minorHAnsi"/>
                <w:sz w:val="22"/>
                <w:szCs w:val="22"/>
              </w:rPr>
            </w:pPr>
            <w:r w:rsidRPr="00D020FD">
              <w:rPr>
                <w:rFonts w:asciiTheme="minorHAnsi" w:hAnsiTheme="minorHAnsi" w:cstheme="minorHAnsi"/>
                <w:sz w:val="22"/>
                <w:szCs w:val="22"/>
              </w:rPr>
              <w:t>Date</w:t>
            </w:r>
          </w:p>
          <w:p w14:paraId="44CEF82C" w14:textId="77777777" w:rsidR="00470AF0" w:rsidRDefault="00470AF0" w:rsidP="00672C91">
            <w:pPr>
              <w:jc w:val="center"/>
              <w:rPr>
                <w:rFonts w:asciiTheme="minorHAnsi" w:hAnsiTheme="minorHAnsi" w:cstheme="minorHAnsi"/>
                <w:sz w:val="22"/>
                <w:szCs w:val="22"/>
              </w:rPr>
            </w:pPr>
          </w:p>
          <w:p w14:paraId="53137D9C" w14:textId="77777777" w:rsidR="00470AF0" w:rsidRDefault="00470AF0" w:rsidP="00672C91">
            <w:pPr>
              <w:jc w:val="center"/>
              <w:rPr>
                <w:rFonts w:asciiTheme="minorHAnsi" w:hAnsiTheme="minorHAnsi" w:cstheme="minorHAnsi"/>
                <w:sz w:val="22"/>
                <w:szCs w:val="22"/>
              </w:rPr>
            </w:pPr>
          </w:p>
          <w:p w14:paraId="2DC6AA68" w14:textId="77777777" w:rsidR="00470AF0" w:rsidRDefault="00470AF0" w:rsidP="00672C91">
            <w:pPr>
              <w:jc w:val="center"/>
              <w:rPr>
                <w:rFonts w:asciiTheme="minorHAnsi" w:hAnsiTheme="minorHAnsi" w:cstheme="minorHAnsi"/>
                <w:sz w:val="22"/>
                <w:szCs w:val="22"/>
              </w:rPr>
            </w:pPr>
          </w:p>
          <w:p w14:paraId="39841E5D" w14:textId="77777777" w:rsidR="00470AF0" w:rsidRDefault="00470AF0" w:rsidP="00672C91">
            <w:pPr>
              <w:jc w:val="center"/>
              <w:rPr>
                <w:rFonts w:asciiTheme="minorHAnsi" w:hAnsiTheme="minorHAnsi" w:cstheme="minorHAnsi"/>
                <w:sz w:val="22"/>
                <w:szCs w:val="22"/>
              </w:rPr>
            </w:pPr>
          </w:p>
          <w:p w14:paraId="1C8DB3AC" w14:textId="77777777" w:rsidR="00470AF0" w:rsidRDefault="00470AF0" w:rsidP="00672C91">
            <w:pPr>
              <w:rPr>
                <w:rFonts w:asciiTheme="minorHAnsi" w:hAnsiTheme="minorHAnsi" w:cstheme="minorHAnsi"/>
                <w:sz w:val="22"/>
                <w:szCs w:val="22"/>
              </w:rPr>
            </w:pPr>
            <w:r>
              <w:rPr>
                <w:rFonts w:asciiTheme="minorHAnsi" w:hAnsiTheme="minorHAnsi" w:cstheme="minorHAnsi"/>
                <w:sz w:val="22"/>
                <w:szCs w:val="22"/>
              </w:rPr>
              <w:t xml:space="preserve">                                   </w:t>
            </w:r>
          </w:p>
          <w:p w14:paraId="033297D1" w14:textId="77777777" w:rsidR="00470AF0" w:rsidRPr="002A1F50" w:rsidRDefault="00470AF0" w:rsidP="00672C91">
            <w:pPr>
              <w:rPr>
                <w:rFonts w:asciiTheme="minorHAnsi" w:hAnsiTheme="minorHAnsi" w:cstheme="minorHAnsi"/>
                <w:sz w:val="22"/>
                <w:szCs w:val="22"/>
              </w:rPr>
            </w:pPr>
          </w:p>
        </w:tc>
      </w:tr>
    </w:tbl>
    <w:p w14:paraId="1E2F0275" w14:textId="77777777" w:rsidR="00470AF0" w:rsidRDefault="00470AF0" w:rsidP="00470AF0">
      <w:pPr>
        <w:rPr>
          <w:rFonts w:asciiTheme="minorHAnsi" w:hAnsiTheme="minorHAnsi" w:cstheme="minorHAnsi"/>
          <w:sz w:val="22"/>
          <w:szCs w:val="22"/>
        </w:rPr>
      </w:pPr>
    </w:p>
    <w:p w14:paraId="5BBEFCE6" w14:textId="77777777" w:rsidR="00470AF0" w:rsidRPr="00470AF0" w:rsidRDefault="00470AF0" w:rsidP="00470AF0">
      <w:pPr>
        <w:rPr>
          <w:rFonts w:asciiTheme="minorHAnsi" w:hAnsiTheme="minorHAnsi" w:cstheme="minorHAnsi"/>
          <w:sz w:val="22"/>
          <w:szCs w:val="22"/>
        </w:rPr>
      </w:pPr>
    </w:p>
    <w:sectPr w:rsidR="00470AF0" w:rsidRPr="00470AF0" w:rsidSect="00F63F20">
      <w:headerReference w:type="even" r:id="rId16"/>
      <w:headerReference w:type="default" r:id="rId17"/>
      <w:footerReference w:type="even" r:id="rId18"/>
      <w:footerReference w:type="default" r:id="rId19"/>
      <w:headerReference w:type="first" r:id="rId20"/>
      <w:footerReference w:type="first" r:id="rId21"/>
      <w:pgSz w:w="11906" w:h="16838" w:code="9"/>
      <w:pgMar w:top="540" w:right="1080" w:bottom="630" w:left="1080" w:header="624" w:footer="2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314D58" w14:textId="77777777" w:rsidR="003371E1" w:rsidRDefault="003371E1">
      <w:r>
        <w:separator/>
      </w:r>
    </w:p>
  </w:endnote>
  <w:endnote w:type="continuationSeparator" w:id="0">
    <w:p w14:paraId="6911910F" w14:textId="77777777" w:rsidR="003371E1" w:rsidRDefault="003371E1">
      <w:r>
        <w:continuationSeparator/>
      </w:r>
    </w:p>
  </w:endnote>
  <w:endnote w:type="continuationNotice" w:id="1">
    <w:p w14:paraId="53BA2FB3" w14:textId="77777777" w:rsidR="003371E1" w:rsidRDefault="003371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Lucida Grande">
    <w:charset w:val="00"/>
    <w:family w:val="swiss"/>
    <w:pitch w:val="variable"/>
    <w:sig w:usb0="E1000AEF" w:usb1="5000A1FF" w:usb2="00000000" w:usb3="00000000" w:csb0="000001B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554B60" w14:textId="77777777" w:rsidR="00140EB2" w:rsidRDefault="00140E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8E717C" w14:textId="367F24A6" w:rsidR="0059440A" w:rsidRPr="00490A0B" w:rsidRDefault="00E520AC" w:rsidP="00D606F5">
    <w:pPr>
      <w:pStyle w:val="Footer"/>
      <w:pBdr>
        <w:top w:val="single" w:sz="4" w:space="1" w:color="auto"/>
      </w:pBdr>
      <w:tabs>
        <w:tab w:val="clear" w:pos="8306"/>
        <w:tab w:val="right" w:pos="9498"/>
      </w:tabs>
      <w:rPr>
        <w:rFonts w:asciiTheme="majorHAnsi" w:hAnsiTheme="majorHAnsi" w:cs="Arial"/>
        <w:sz w:val="18"/>
        <w:szCs w:val="18"/>
      </w:rPr>
    </w:pPr>
    <w:r>
      <w:rPr>
        <w:rFonts w:asciiTheme="majorHAnsi" w:hAnsiTheme="majorHAnsi" w:cs="Arial"/>
        <w:sz w:val="18"/>
        <w:szCs w:val="18"/>
      </w:rPr>
      <w:t xml:space="preserve">For queries, contact the Faculty of Science Research Ethics Committee </w:t>
    </w:r>
    <w:r w:rsidR="00672019">
      <w:rPr>
        <w:rFonts w:asciiTheme="majorHAnsi" w:hAnsiTheme="majorHAnsi" w:cs="Arial"/>
        <w:sz w:val="18"/>
        <w:szCs w:val="18"/>
      </w:rPr>
      <w:t>–</w:t>
    </w:r>
    <w:r>
      <w:rPr>
        <w:rFonts w:asciiTheme="majorHAnsi" w:hAnsiTheme="majorHAnsi" w:cs="Arial"/>
        <w:sz w:val="18"/>
        <w:szCs w:val="18"/>
      </w:rPr>
      <w:t xml:space="preserve"> </w:t>
    </w:r>
    <w:r w:rsidR="00140EB2">
      <w:rPr>
        <w:rFonts w:asciiTheme="majorHAnsi" w:hAnsiTheme="majorHAnsi" w:cs="Arial"/>
        <w:sz w:val="18"/>
        <w:szCs w:val="18"/>
      </w:rPr>
      <w:fldChar w:fldCharType="begin"/>
    </w:r>
    <w:ins w:id="0" w:author="Melissa Densmore" w:date="2024-01-16T11:22:00Z">
      <w:r w:rsidR="00140EB2">
        <w:rPr>
          <w:rFonts w:asciiTheme="majorHAnsi" w:hAnsiTheme="majorHAnsi" w:cs="Arial"/>
          <w:sz w:val="18"/>
          <w:szCs w:val="18"/>
        </w:rPr>
        <w:instrText>HYPERLINK "mailto:</w:instrText>
      </w:r>
    </w:ins>
    <w:r w:rsidR="00140EB2">
      <w:rPr>
        <w:rFonts w:asciiTheme="majorHAnsi" w:hAnsiTheme="majorHAnsi" w:cs="Arial"/>
        <w:sz w:val="18"/>
        <w:szCs w:val="18"/>
      </w:rPr>
      <w:instrText>sci-rec@uct.ac.za</w:instrText>
    </w:r>
    <w:ins w:id="1" w:author="Melissa Densmore" w:date="2024-01-16T11:22:00Z">
      <w:r w:rsidR="00140EB2">
        <w:rPr>
          <w:rFonts w:asciiTheme="majorHAnsi" w:hAnsiTheme="majorHAnsi" w:cs="Arial"/>
          <w:sz w:val="18"/>
          <w:szCs w:val="18"/>
        </w:rPr>
        <w:instrText>"</w:instrText>
      </w:r>
    </w:ins>
    <w:r w:rsidR="00140EB2">
      <w:rPr>
        <w:rFonts w:asciiTheme="majorHAnsi" w:hAnsiTheme="majorHAnsi" w:cs="Arial"/>
        <w:sz w:val="18"/>
        <w:szCs w:val="18"/>
      </w:rPr>
    </w:r>
    <w:r w:rsidR="00140EB2">
      <w:rPr>
        <w:rFonts w:asciiTheme="majorHAnsi" w:hAnsiTheme="majorHAnsi" w:cs="Arial"/>
        <w:sz w:val="18"/>
        <w:szCs w:val="18"/>
      </w:rPr>
      <w:fldChar w:fldCharType="separate"/>
    </w:r>
    <w:r w:rsidR="00140EB2" w:rsidRPr="0078312C">
      <w:rPr>
        <w:rStyle w:val="Hyperlink"/>
        <w:rFonts w:asciiTheme="majorHAnsi" w:hAnsiTheme="majorHAnsi" w:cs="Arial"/>
        <w:sz w:val="18"/>
        <w:szCs w:val="18"/>
      </w:rPr>
      <w:t>sci-rec@uct.ac.za</w:t>
    </w:r>
    <w:r w:rsidR="00140EB2">
      <w:rPr>
        <w:rFonts w:asciiTheme="majorHAnsi" w:hAnsiTheme="majorHAnsi" w:cs="Arial"/>
        <w:sz w:val="18"/>
        <w:szCs w:val="18"/>
      </w:rPr>
      <w:fldChar w:fldCharType="end"/>
    </w:r>
    <w:r w:rsidR="00140EB2">
      <w:rPr>
        <w:rFonts w:asciiTheme="majorHAnsi" w:hAnsiTheme="majorHAnsi" w:cs="Arial"/>
        <w:sz w:val="18"/>
        <w:szCs w:val="18"/>
      </w:rPr>
      <w:t xml:space="preserve"> or 021 650 9111</w:t>
    </w:r>
    <w:r w:rsidR="0059440A">
      <w:rPr>
        <w:rFonts w:asciiTheme="majorHAnsi" w:hAnsiTheme="majorHAnsi" w:cs="Arial"/>
        <w:sz w:val="18"/>
        <w:szCs w:val="18"/>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8600BA" w14:textId="77777777" w:rsidR="00140EB2" w:rsidRDefault="00140E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AB31AD" w14:textId="77777777" w:rsidR="003371E1" w:rsidRDefault="003371E1">
      <w:r>
        <w:separator/>
      </w:r>
    </w:p>
  </w:footnote>
  <w:footnote w:type="continuationSeparator" w:id="0">
    <w:p w14:paraId="3AA5D8C1" w14:textId="77777777" w:rsidR="003371E1" w:rsidRDefault="003371E1">
      <w:r>
        <w:continuationSeparator/>
      </w:r>
    </w:p>
  </w:footnote>
  <w:footnote w:type="continuationNotice" w:id="1">
    <w:p w14:paraId="52D73977" w14:textId="77777777" w:rsidR="003371E1" w:rsidRDefault="003371E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A43FCB" w14:textId="77777777" w:rsidR="00140EB2" w:rsidRDefault="00140E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ABE8A9" w14:textId="77777777" w:rsidR="003702D2" w:rsidRPr="00BB1A5C" w:rsidRDefault="003702D2" w:rsidP="007B2D36">
    <w:pPr>
      <w:pStyle w:val="Header"/>
      <w:jc w:val="right"/>
      <w:rPr>
        <w:lang w:val="en-Z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BA9B4F" w14:textId="77777777" w:rsidR="00140EB2" w:rsidRDefault="00140E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174A5"/>
    <w:multiLevelType w:val="hybridMultilevel"/>
    <w:tmpl w:val="EF60D2C6"/>
    <w:lvl w:ilvl="0" w:tplc="A932517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1D7CEE"/>
    <w:multiLevelType w:val="hybridMultilevel"/>
    <w:tmpl w:val="8B441D7C"/>
    <w:lvl w:ilvl="0" w:tplc="4EC69AE4">
      <w:start w:val="1"/>
      <w:numFmt w:val="lowerLetter"/>
      <w:lvlText w:val="(%1)"/>
      <w:lvlJc w:val="left"/>
      <w:pPr>
        <w:ind w:left="722" w:hanging="360"/>
      </w:pPr>
      <w:rPr>
        <w:rFonts w:hint="default"/>
      </w:rPr>
    </w:lvl>
    <w:lvl w:ilvl="1" w:tplc="04090019" w:tentative="1">
      <w:start w:val="1"/>
      <w:numFmt w:val="lowerLetter"/>
      <w:lvlText w:val="%2."/>
      <w:lvlJc w:val="left"/>
      <w:pPr>
        <w:ind w:left="1442" w:hanging="360"/>
      </w:pPr>
    </w:lvl>
    <w:lvl w:ilvl="2" w:tplc="0409001B" w:tentative="1">
      <w:start w:val="1"/>
      <w:numFmt w:val="lowerRoman"/>
      <w:lvlText w:val="%3."/>
      <w:lvlJc w:val="right"/>
      <w:pPr>
        <w:ind w:left="2162" w:hanging="180"/>
      </w:pPr>
    </w:lvl>
    <w:lvl w:ilvl="3" w:tplc="0409000F" w:tentative="1">
      <w:start w:val="1"/>
      <w:numFmt w:val="decimal"/>
      <w:lvlText w:val="%4."/>
      <w:lvlJc w:val="left"/>
      <w:pPr>
        <w:ind w:left="2882" w:hanging="360"/>
      </w:pPr>
    </w:lvl>
    <w:lvl w:ilvl="4" w:tplc="04090019" w:tentative="1">
      <w:start w:val="1"/>
      <w:numFmt w:val="lowerLetter"/>
      <w:lvlText w:val="%5."/>
      <w:lvlJc w:val="left"/>
      <w:pPr>
        <w:ind w:left="3602" w:hanging="360"/>
      </w:pPr>
    </w:lvl>
    <w:lvl w:ilvl="5" w:tplc="0409001B" w:tentative="1">
      <w:start w:val="1"/>
      <w:numFmt w:val="lowerRoman"/>
      <w:lvlText w:val="%6."/>
      <w:lvlJc w:val="right"/>
      <w:pPr>
        <w:ind w:left="4322" w:hanging="180"/>
      </w:pPr>
    </w:lvl>
    <w:lvl w:ilvl="6" w:tplc="0409000F" w:tentative="1">
      <w:start w:val="1"/>
      <w:numFmt w:val="decimal"/>
      <w:lvlText w:val="%7."/>
      <w:lvlJc w:val="left"/>
      <w:pPr>
        <w:ind w:left="5042" w:hanging="360"/>
      </w:pPr>
    </w:lvl>
    <w:lvl w:ilvl="7" w:tplc="04090019" w:tentative="1">
      <w:start w:val="1"/>
      <w:numFmt w:val="lowerLetter"/>
      <w:lvlText w:val="%8."/>
      <w:lvlJc w:val="left"/>
      <w:pPr>
        <w:ind w:left="5762" w:hanging="360"/>
      </w:pPr>
    </w:lvl>
    <w:lvl w:ilvl="8" w:tplc="0409001B" w:tentative="1">
      <w:start w:val="1"/>
      <w:numFmt w:val="lowerRoman"/>
      <w:lvlText w:val="%9."/>
      <w:lvlJc w:val="right"/>
      <w:pPr>
        <w:ind w:left="6482" w:hanging="180"/>
      </w:pPr>
    </w:lvl>
  </w:abstractNum>
  <w:abstractNum w:abstractNumId="2" w15:restartNumberingAfterBreak="0">
    <w:nsid w:val="087773B9"/>
    <w:multiLevelType w:val="hybridMultilevel"/>
    <w:tmpl w:val="82FC67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9233CDB"/>
    <w:multiLevelType w:val="hybridMultilevel"/>
    <w:tmpl w:val="3C96D06A"/>
    <w:lvl w:ilvl="0" w:tplc="28268BA8">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0E922FB2"/>
    <w:multiLevelType w:val="hybridMultilevel"/>
    <w:tmpl w:val="9862737C"/>
    <w:lvl w:ilvl="0" w:tplc="D5084ADC">
      <w:start w:val="1"/>
      <w:numFmt w:val="lowerLetter"/>
      <w:lvlText w:val="(%1)"/>
      <w:lvlJc w:val="left"/>
      <w:pPr>
        <w:tabs>
          <w:tab w:val="num" w:pos="900"/>
        </w:tabs>
        <w:ind w:left="900" w:hanging="720"/>
      </w:pPr>
      <w:rPr>
        <w:rFonts w:ascii="Arial" w:hAnsi="Arial" w:cs="Arial" w:hint="default"/>
        <w:b/>
        <w:i w:val="0"/>
        <w:caps w:val="0"/>
        <w:color w:val="auto"/>
        <w:sz w:val="20"/>
        <w:szCs w:val="20"/>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10136CC9"/>
    <w:multiLevelType w:val="hybridMultilevel"/>
    <w:tmpl w:val="58D8D7D4"/>
    <w:lvl w:ilvl="0" w:tplc="AB82079C">
      <w:start w:val="1"/>
      <w:numFmt w:val="upp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17FE274A"/>
    <w:multiLevelType w:val="hybridMultilevel"/>
    <w:tmpl w:val="03D2F73A"/>
    <w:lvl w:ilvl="0" w:tplc="1C090001">
      <w:start w:val="1"/>
      <w:numFmt w:val="bullet"/>
      <w:lvlText w:val=""/>
      <w:lvlJc w:val="left"/>
      <w:pPr>
        <w:ind w:left="1062" w:hanging="360"/>
      </w:pPr>
      <w:rPr>
        <w:rFonts w:ascii="Symbol" w:hAnsi="Symbol" w:hint="default"/>
      </w:rPr>
    </w:lvl>
    <w:lvl w:ilvl="1" w:tplc="1C090003" w:tentative="1">
      <w:start w:val="1"/>
      <w:numFmt w:val="bullet"/>
      <w:lvlText w:val="o"/>
      <w:lvlJc w:val="left"/>
      <w:pPr>
        <w:ind w:left="1782" w:hanging="360"/>
      </w:pPr>
      <w:rPr>
        <w:rFonts w:ascii="Courier New" w:hAnsi="Courier New" w:cs="Courier New" w:hint="default"/>
      </w:rPr>
    </w:lvl>
    <w:lvl w:ilvl="2" w:tplc="1C090005" w:tentative="1">
      <w:start w:val="1"/>
      <w:numFmt w:val="bullet"/>
      <w:lvlText w:val=""/>
      <w:lvlJc w:val="left"/>
      <w:pPr>
        <w:ind w:left="2502" w:hanging="360"/>
      </w:pPr>
      <w:rPr>
        <w:rFonts w:ascii="Wingdings" w:hAnsi="Wingdings" w:hint="default"/>
      </w:rPr>
    </w:lvl>
    <w:lvl w:ilvl="3" w:tplc="1C090001" w:tentative="1">
      <w:start w:val="1"/>
      <w:numFmt w:val="bullet"/>
      <w:lvlText w:val=""/>
      <w:lvlJc w:val="left"/>
      <w:pPr>
        <w:ind w:left="3222" w:hanging="360"/>
      </w:pPr>
      <w:rPr>
        <w:rFonts w:ascii="Symbol" w:hAnsi="Symbol" w:hint="default"/>
      </w:rPr>
    </w:lvl>
    <w:lvl w:ilvl="4" w:tplc="1C090003" w:tentative="1">
      <w:start w:val="1"/>
      <w:numFmt w:val="bullet"/>
      <w:lvlText w:val="o"/>
      <w:lvlJc w:val="left"/>
      <w:pPr>
        <w:ind w:left="3942" w:hanging="360"/>
      </w:pPr>
      <w:rPr>
        <w:rFonts w:ascii="Courier New" w:hAnsi="Courier New" w:cs="Courier New" w:hint="default"/>
      </w:rPr>
    </w:lvl>
    <w:lvl w:ilvl="5" w:tplc="1C090005" w:tentative="1">
      <w:start w:val="1"/>
      <w:numFmt w:val="bullet"/>
      <w:lvlText w:val=""/>
      <w:lvlJc w:val="left"/>
      <w:pPr>
        <w:ind w:left="4662" w:hanging="360"/>
      </w:pPr>
      <w:rPr>
        <w:rFonts w:ascii="Wingdings" w:hAnsi="Wingdings" w:hint="default"/>
      </w:rPr>
    </w:lvl>
    <w:lvl w:ilvl="6" w:tplc="1C090001" w:tentative="1">
      <w:start w:val="1"/>
      <w:numFmt w:val="bullet"/>
      <w:lvlText w:val=""/>
      <w:lvlJc w:val="left"/>
      <w:pPr>
        <w:ind w:left="5382" w:hanging="360"/>
      </w:pPr>
      <w:rPr>
        <w:rFonts w:ascii="Symbol" w:hAnsi="Symbol" w:hint="default"/>
      </w:rPr>
    </w:lvl>
    <w:lvl w:ilvl="7" w:tplc="1C090003" w:tentative="1">
      <w:start w:val="1"/>
      <w:numFmt w:val="bullet"/>
      <w:lvlText w:val="o"/>
      <w:lvlJc w:val="left"/>
      <w:pPr>
        <w:ind w:left="6102" w:hanging="360"/>
      </w:pPr>
      <w:rPr>
        <w:rFonts w:ascii="Courier New" w:hAnsi="Courier New" w:cs="Courier New" w:hint="default"/>
      </w:rPr>
    </w:lvl>
    <w:lvl w:ilvl="8" w:tplc="1C090005" w:tentative="1">
      <w:start w:val="1"/>
      <w:numFmt w:val="bullet"/>
      <w:lvlText w:val=""/>
      <w:lvlJc w:val="left"/>
      <w:pPr>
        <w:ind w:left="6822" w:hanging="360"/>
      </w:pPr>
      <w:rPr>
        <w:rFonts w:ascii="Wingdings" w:hAnsi="Wingdings" w:hint="default"/>
      </w:rPr>
    </w:lvl>
  </w:abstractNum>
  <w:abstractNum w:abstractNumId="7" w15:restartNumberingAfterBreak="0">
    <w:nsid w:val="1A044BF9"/>
    <w:multiLevelType w:val="hybridMultilevel"/>
    <w:tmpl w:val="8B944D5E"/>
    <w:lvl w:ilvl="0" w:tplc="1C62360E">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8E23DE"/>
    <w:multiLevelType w:val="hybridMultilevel"/>
    <w:tmpl w:val="7206EE18"/>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21F15184"/>
    <w:multiLevelType w:val="hybridMultilevel"/>
    <w:tmpl w:val="E55A350A"/>
    <w:lvl w:ilvl="0" w:tplc="DB747410">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271216C2"/>
    <w:multiLevelType w:val="hybridMultilevel"/>
    <w:tmpl w:val="BDA28C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FB6F7B"/>
    <w:multiLevelType w:val="hybridMultilevel"/>
    <w:tmpl w:val="B582DD36"/>
    <w:lvl w:ilvl="0" w:tplc="1C090001">
      <w:start w:val="1"/>
      <w:numFmt w:val="bullet"/>
      <w:lvlText w:val=""/>
      <w:lvlJc w:val="left"/>
      <w:pPr>
        <w:ind w:left="342" w:hanging="360"/>
      </w:pPr>
      <w:rPr>
        <w:rFonts w:ascii="Symbol" w:hAnsi="Symbol"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12" w15:restartNumberingAfterBreak="0">
    <w:nsid w:val="2986375E"/>
    <w:multiLevelType w:val="hybridMultilevel"/>
    <w:tmpl w:val="B01E1952"/>
    <w:lvl w:ilvl="0" w:tplc="1C090015">
      <w:start w:val="1"/>
      <w:numFmt w:val="upperLetter"/>
      <w:lvlText w:val="%1."/>
      <w:lvlJc w:val="left"/>
      <w:pPr>
        <w:ind w:left="720" w:hanging="360"/>
      </w:pPr>
      <w:rPr>
        <w:rFonts w:hint="default"/>
        <w:b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2DD912D0"/>
    <w:multiLevelType w:val="hybridMultilevel"/>
    <w:tmpl w:val="BA6E7EAA"/>
    <w:lvl w:ilvl="0" w:tplc="99A6D9B6">
      <w:start w:val="1"/>
      <w:numFmt w:val="lowerRoman"/>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14" w15:restartNumberingAfterBreak="0">
    <w:nsid w:val="3585740E"/>
    <w:multiLevelType w:val="hybridMultilevel"/>
    <w:tmpl w:val="708E72BA"/>
    <w:lvl w:ilvl="0" w:tplc="D548E5DA">
      <w:start w:val="4"/>
      <w:numFmt w:val="lowerLetter"/>
      <w:lvlText w:val="(%1)"/>
      <w:lvlJc w:val="left"/>
      <w:pPr>
        <w:tabs>
          <w:tab w:val="num" w:pos="360"/>
        </w:tabs>
        <w:ind w:left="360" w:hanging="360"/>
      </w:pPr>
      <w:rPr>
        <w:rFonts w:hint="default"/>
      </w:rPr>
    </w:lvl>
    <w:lvl w:ilvl="1" w:tplc="1C090019" w:tentative="1">
      <w:start w:val="1"/>
      <w:numFmt w:val="lowerLetter"/>
      <w:lvlText w:val="%2."/>
      <w:lvlJc w:val="left"/>
      <w:pPr>
        <w:tabs>
          <w:tab w:val="num" w:pos="1080"/>
        </w:tabs>
        <w:ind w:left="1080" w:hanging="360"/>
      </w:pPr>
    </w:lvl>
    <w:lvl w:ilvl="2" w:tplc="1C09001B" w:tentative="1">
      <w:start w:val="1"/>
      <w:numFmt w:val="lowerRoman"/>
      <w:lvlText w:val="%3."/>
      <w:lvlJc w:val="right"/>
      <w:pPr>
        <w:tabs>
          <w:tab w:val="num" w:pos="1800"/>
        </w:tabs>
        <w:ind w:left="1800" w:hanging="180"/>
      </w:pPr>
    </w:lvl>
    <w:lvl w:ilvl="3" w:tplc="1C09000F" w:tentative="1">
      <w:start w:val="1"/>
      <w:numFmt w:val="decimal"/>
      <w:lvlText w:val="%4."/>
      <w:lvlJc w:val="left"/>
      <w:pPr>
        <w:tabs>
          <w:tab w:val="num" w:pos="2520"/>
        </w:tabs>
        <w:ind w:left="2520" w:hanging="360"/>
      </w:pPr>
    </w:lvl>
    <w:lvl w:ilvl="4" w:tplc="1C090019" w:tentative="1">
      <w:start w:val="1"/>
      <w:numFmt w:val="lowerLetter"/>
      <w:lvlText w:val="%5."/>
      <w:lvlJc w:val="left"/>
      <w:pPr>
        <w:tabs>
          <w:tab w:val="num" w:pos="3240"/>
        </w:tabs>
        <w:ind w:left="3240" w:hanging="360"/>
      </w:pPr>
    </w:lvl>
    <w:lvl w:ilvl="5" w:tplc="1C09001B" w:tentative="1">
      <w:start w:val="1"/>
      <w:numFmt w:val="lowerRoman"/>
      <w:lvlText w:val="%6."/>
      <w:lvlJc w:val="right"/>
      <w:pPr>
        <w:tabs>
          <w:tab w:val="num" w:pos="3960"/>
        </w:tabs>
        <w:ind w:left="3960" w:hanging="180"/>
      </w:pPr>
    </w:lvl>
    <w:lvl w:ilvl="6" w:tplc="1C09000F" w:tentative="1">
      <w:start w:val="1"/>
      <w:numFmt w:val="decimal"/>
      <w:lvlText w:val="%7."/>
      <w:lvlJc w:val="left"/>
      <w:pPr>
        <w:tabs>
          <w:tab w:val="num" w:pos="4680"/>
        </w:tabs>
        <w:ind w:left="4680" w:hanging="360"/>
      </w:pPr>
    </w:lvl>
    <w:lvl w:ilvl="7" w:tplc="1C090019" w:tentative="1">
      <w:start w:val="1"/>
      <w:numFmt w:val="lowerLetter"/>
      <w:lvlText w:val="%8."/>
      <w:lvlJc w:val="left"/>
      <w:pPr>
        <w:tabs>
          <w:tab w:val="num" w:pos="5400"/>
        </w:tabs>
        <w:ind w:left="5400" w:hanging="360"/>
      </w:pPr>
    </w:lvl>
    <w:lvl w:ilvl="8" w:tplc="1C09001B" w:tentative="1">
      <w:start w:val="1"/>
      <w:numFmt w:val="lowerRoman"/>
      <w:lvlText w:val="%9."/>
      <w:lvlJc w:val="right"/>
      <w:pPr>
        <w:tabs>
          <w:tab w:val="num" w:pos="6120"/>
        </w:tabs>
        <w:ind w:left="6120" w:hanging="180"/>
      </w:pPr>
    </w:lvl>
  </w:abstractNum>
  <w:abstractNum w:abstractNumId="15" w15:restartNumberingAfterBreak="0">
    <w:nsid w:val="3B0151EB"/>
    <w:multiLevelType w:val="hybridMultilevel"/>
    <w:tmpl w:val="D012E5D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3BDC28F6"/>
    <w:multiLevelType w:val="hybridMultilevel"/>
    <w:tmpl w:val="1F3A6ED2"/>
    <w:lvl w:ilvl="0" w:tplc="1C090011">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3CB228C3"/>
    <w:multiLevelType w:val="hybridMultilevel"/>
    <w:tmpl w:val="06C2A0A6"/>
    <w:lvl w:ilvl="0" w:tplc="4EC69AE4">
      <w:start w:val="1"/>
      <w:numFmt w:val="lowerLetter"/>
      <w:lvlText w:val="(%1)"/>
      <w:lvlJc w:val="left"/>
      <w:pPr>
        <w:ind w:left="1082" w:hanging="360"/>
      </w:pPr>
      <w:rPr>
        <w:rFonts w:hint="default"/>
      </w:rPr>
    </w:lvl>
    <w:lvl w:ilvl="1" w:tplc="04090019" w:tentative="1">
      <w:start w:val="1"/>
      <w:numFmt w:val="lowerLetter"/>
      <w:lvlText w:val="%2."/>
      <w:lvlJc w:val="left"/>
      <w:pPr>
        <w:ind w:left="1802" w:hanging="360"/>
      </w:pPr>
    </w:lvl>
    <w:lvl w:ilvl="2" w:tplc="0409001B" w:tentative="1">
      <w:start w:val="1"/>
      <w:numFmt w:val="lowerRoman"/>
      <w:lvlText w:val="%3."/>
      <w:lvlJc w:val="right"/>
      <w:pPr>
        <w:ind w:left="2522" w:hanging="180"/>
      </w:pPr>
    </w:lvl>
    <w:lvl w:ilvl="3" w:tplc="0409000F" w:tentative="1">
      <w:start w:val="1"/>
      <w:numFmt w:val="decimal"/>
      <w:lvlText w:val="%4."/>
      <w:lvlJc w:val="left"/>
      <w:pPr>
        <w:ind w:left="3242" w:hanging="360"/>
      </w:pPr>
    </w:lvl>
    <w:lvl w:ilvl="4" w:tplc="04090019" w:tentative="1">
      <w:start w:val="1"/>
      <w:numFmt w:val="lowerLetter"/>
      <w:lvlText w:val="%5."/>
      <w:lvlJc w:val="left"/>
      <w:pPr>
        <w:ind w:left="3962" w:hanging="360"/>
      </w:pPr>
    </w:lvl>
    <w:lvl w:ilvl="5" w:tplc="0409001B" w:tentative="1">
      <w:start w:val="1"/>
      <w:numFmt w:val="lowerRoman"/>
      <w:lvlText w:val="%6."/>
      <w:lvlJc w:val="right"/>
      <w:pPr>
        <w:ind w:left="4682" w:hanging="180"/>
      </w:pPr>
    </w:lvl>
    <w:lvl w:ilvl="6" w:tplc="0409000F" w:tentative="1">
      <w:start w:val="1"/>
      <w:numFmt w:val="decimal"/>
      <w:lvlText w:val="%7."/>
      <w:lvlJc w:val="left"/>
      <w:pPr>
        <w:ind w:left="5402" w:hanging="360"/>
      </w:pPr>
    </w:lvl>
    <w:lvl w:ilvl="7" w:tplc="04090019" w:tentative="1">
      <w:start w:val="1"/>
      <w:numFmt w:val="lowerLetter"/>
      <w:lvlText w:val="%8."/>
      <w:lvlJc w:val="left"/>
      <w:pPr>
        <w:ind w:left="6122" w:hanging="360"/>
      </w:pPr>
    </w:lvl>
    <w:lvl w:ilvl="8" w:tplc="0409001B" w:tentative="1">
      <w:start w:val="1"/>
      <w:numFmt w:val="lowerRoman"/>
      <w:lvlText w:val="%9."/>
      <w:lvlJc w:val="right"/>
      <w:pPr>
        <w:ind w:left="6842" w:hanging="180"/>
      </w:pPr>
    </w:lvl>
  </w:abstractNum>
  <w:abstractNum w:abstractNumId="18" w15:restartNumberingAfterBreak="0">
    <w:nsid w:val="47584B25"/>
    <w:multiLevelType w:val="hybridMultilevel"/>
    <w:tmpl w:val="35D46F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934115A"/>
    <w:multiLevelType w:val="hybridMultilevel"/>
    <w:tmpl w:val="C07E1DF6"/>
    <w:lvl w:ilvl="0" w:tplc="04090017">
      <w:start w:val="1"/>
      <w:numFmt w:val="lowerLetter"/>
      <w:lvlText w:val="%1)"/>
      <w:lvlJc w:val="left"/>
      <w:pPr>
        <w:ind w:left="1082" w:hanging="360"/>
      </w:pPr>
    </w:lvl>
    <w:lvl w:ilvl="1" w:tplc="04090019" w:tentative="1">
      <w:start w:val="1"/>
      <w:numFmt w:val="lowerLetter"/>
      <w:lvlText w:val="%2."/>
      <w:lvlJc w:val="left"/>
      <w:pPr>
        <w:ind w:left="1802" w:hanging="360"/>
      </w:pPr>
    </w:lvl>
    <w:lvl w:ilvl="2" w:tplc="0409001B" w:tentative="1">
      <w:start w:val="1"/>
      <w:numFmt w:val="lowerRoman"/>
      <w:lvlText w:val="%3."/>
      <w:lvlJc w:val="right"/>
      <w:pPr>
        <w:ind w:left="2522" w:hanging="180"/>
      </w:pPr>
    </w:lvl>
    <w:lvl w:ilvl="3" w:tplc="0409000F" w:tentative="1">
      <w:start w:val="1"/>
      <w:numFmt w:val="decimal"/>
      <w:lvlText w:val="%4."/>
      <w:lvlJc w:val="left"/>
      <w:pPr>
        <w:ind w:left="3242" w:hanging="360"/>
      </w:pPr>
    </w:lvl>
    <w:lvl w:ilvl="4" w:tplc="04090019" w:tentative="1">
      <w:start w:val="1"/>
      <w:numFmt w:val="lowerLetter"/>
      <w:lvlText w:val="%5."/>
      <w:lvlJc w:val="left"/>
      <w:pPr>
        <w:ind w:left="3962" w:hanging="360"/>
      </w:pPr>
    </w:lvl>
    <w:lvl w:ilvl="5" w:tplc="0409001B" w:tentative="1">
      <w:start w:val="1"/>
      <w:numFmt w:val="lowerRoman"/>
      <w:lvlText w:val="%6."/>
      <w:lvlJc w:val="right"/>
      <w:pPr>
        <w:ind w:left="4682" w:hanging="180"/>
      </w:pPr>
    </w:lvl>
    <w:lvl w:ilvl="6" w:tplc="0409000F" w:tentative="1">
      <w:start w:val="1"/>
      <w:numFmt w:val="decimal"/>
      <w:lvlText w:val="%7."/>
      <w:lvlJc w:val="left"/>
      <w:pPr>
        <w:ind w:left="5402" w:hanging="360"/>
      </w:pPr>
    </w:lvl>
    <w:lvl w:ilvl="7" w:tplc="04090019" w:tentative="1">
      <w:start w:val="1"/>
      <w:numFmt w:val="lowerLetter"/>
      <w:lvlText w:val="%8."/>
      <w:lvlJc w:val="left"/>
      <w:pPr>
        <w:ind w:left="6122" w:hanging="360"/>
      </w:pPr>
    </w:lvl>
    <w:lvl w:ilvl="8" w:tplc="0409001B" w:tentative="1">
      <w:start w:val="1"/>
      <w:numFmt w:val="lowerRoman"/>
      <w:lvlText w:val="%9."/>
      <w:lvlJc w:val="right"/>
      <w:pPr>
        <w:ind w:left="6842" w:hanging="180"/>
      </w:pPr>
    </w:lvl>
  </w:abstractNum>
  <w:abstractNum w:abstractNumId="20" w15:restartNumberingAfterBreak="0">
    <w:nsid w:val="4E207A70"/>
    <w:multiLevelType w:val="hybridMultilevel"/>
    <w:tmpl w:val="F950257C"/>
    <w:lvl w:ilvl="0" w:tplc="F7C4E06A">
      <w:numFmt w:val="bullet"/>
      <w:lvlText w:val="-"/>
      <w:lvlJc w:val="left"/>
      <w:pPr>
        <w:ind w:left="720" w:hanging="360"/>
      </w:pPr>
      <w:rPr>
        <w:rFonts w:ascii="Times New Roman" w:eastAsia="Times New Roman"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4ED33848"/>
    <w:multiLevelType w:val="hybridMultilevel"/>
    <w:tmpl w:val="DA1E383E"/>
    <w:lvl w:ilvl="0" w:tplc="99A6D9B6">
      <w:start w:val="1"/>
      <w:numFmt w:val="lowerRoman"/>
      <w:lvlText w:val="(%1)"/>
      <w:lvlJc w:val="left"/>
      <w:pPr>
        <w:ind w:left="1060" w:hanging="720"/>
      </w:pPr>
      <w:rPr>
        <w:rFonts w:hint="default"/>
      </w:rPr>
    </w:lvl>
    <w:lvl w:ilvl="1" w:tplc="1C090019" w:tentative="1">
      <w:start w:val="1"/>
      <w:numFmt w:val="lowerLetter"/>
      <w:lvlText w:val="%2."/>
      <w:lvlJc w:val="left"/>
      <w:pPr>
        <w:ind w:left="1420" w:hanging="360"/>
      </w:pPr>
    </w:lvl>
    <w:lvl w:ilvl="2" w:tplc="1C09001B" w:tentative="1">
      <w:start w:val="1"/>
      <w:numFmt w:val="lowerRoman"/>
      <w:lvlText w:val="%3."/>
      <w:lvlJc w:val="right"/>
      <w:pPr>
        <w:ind w:left="2140" w:hanging="180"/>
      </w:pPr>
    </w:lvl>
    <w:lvl w:ilvl="3" w:tplc="1C09000F" w:tentative="1">
      <w:start w:val="1"/>
      <w:numFmt w:val="decimal"/>
      <w:lvlText w:val="%4."/>
      <w:lvlJc w:val="left"/>
      <w:pPr>
        <w:ind w:left="2860" w:hanging="360"/>
      </w:pPr>
    </w:lvl>
    <w:lvl w:ilvl="4" w:tplc="1C090019" w:tentative="1">
      <w:start w:val="1"/>
      <w:numFmt w:val="lowerLetter"/>
      <w:lvlText w:val="%5."/>
      <w:lvlJc w:val="left"/>
      <w:pPr>
        <w:ind w:left="3580" w:hanging="360"/>
      </w:pPr>
    </w:lvl>
    <w:lvl w:ilvl="5" w:tplc="1C09001B" w:tentative="1">
      <w:start w:val="1"/>
      <w:numFmt w:val="lowerRoman"/>
      <w:lvlText w:val="%6."/>
      <w:lvlJc w:val="right"/>
      <w:pPr>
        <w:ind w:left="4300" w:hanging="180"/>
      </w:pPr>
    </w:lvl>
    <w:lvl w:ilvl="6" w:tplc="1C09000F" w:tentative="1">
      <w:start w:val="1"/>
      <w:numFmt w:val="decimal"/>
      <w:lvlText w:val="%7."/>
      <w:lvlJc w:val="left"/>
      <w:pPr>
        <w:ind w:left="5020" w:hanging="360"/>
      </w:pPr>
    </w:lvl>
    <w:lvl w:ilvl="7" w:tplc="1C090019" w:tentative="1">
      <w:start w:val="1"/>
      <w:numFmt w:val="lowerLetter"/>
      <w:lvlText w:val="%8."/>
      <w:lvlJc w:val="left"/>
      <w:pPr>
        <w:ind w:left="5740" w:hanging="360"/>
      </w:pPr>
    </w:lvl>
    <w:lvl w:ilvl="8" w:tplc="1C09001B" w:tentative="1">
      <w:start w:val="1"/>
      <w:numFmt w:val="lowerRoman"/>
      <w:lvlText w:val="%9."/>
      <w:lvlJc w:val="right"/>
      <w:pPr>
        <w:ind w:left="6460" w:hanging="180"/>
      </w:pPr>
    </w:lvl>
  </w:abstractNum>
  <w:abstractNum w:abstractNumId="22" w15:restartNumberingAfterBreak="0">
    <w:nsid w:val="502437C5"/>
    <w:multiLevelType w:val="hybridMultilevel"/>
    <w:tmpl w:val="35D0E084"/>
    <w:lvl w:ilvl="0" w:tplc="539E4180">
      <w:start w:val="1"/>
      <w:numFmt w:val="lowerLetter"/>
      <w:lvlText w:val="(%1)"/>
      <w:lvlJc w:val="left"/>
      <w:pPr>
        <w:ind w:left="720" w:hanging="360"/>
      </w:pPr>
      <w:rPr>
        <w:rFonts w:hint="default"/>
        <w:color w:val="auto"/>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15:restartNumberingAfterBreak="0">
    <w:nsid w:val="50D136FD"/>
    <w:multiLevelType w:val="hybridMultilevel"/>
    <w:tmpl w:val="78D2A352"/>
    <w:lvl w:ilvl="0" w:tplc="1C090001">
      <w:start w:val="1"/>
      <w:numFmt w:val="bullet"/>
      <w:lvlText w:val=""/>
      <w:lvlJc w:val="left"/>
      <w:pPr>
        <w:ind w:left="1440" w:hanging="360"/>
      </w:pPr>
      <w:rPr>
        <w:rFonts w:ascii="Symbol" w:hAnsi="Symbol" w:hint="default"/>
      </w:rPr>
    </w:lvl>
    <w:lvl w:ilvl="1" w:tplc="1C090003">
      <w:start w:val="1"/>
      <w:numFmt w:val="bullet"/>
      <w:lvlText w:val="o"/>
      <w:lvlJc w:val="left"/>
      <w:pPr>
        <w:ind w:left="2160" w:hanging="360"/>
      </w:pPr>
      <w:rPr>
        <w:rFonts w:ascii="Courier New" w:hAnsi="Courier New" w:cs="Courier New" w:hint="default"/>
      </w:rPr>
    </w:lvl>
    <w:lvl w:ilvl="2" w:tplc="1C090005">
      <w:start w:val="1"/>
      <w:numFmt w:val="bullet"/>
      <w:lvlText w:val=""/>
      <w:lvlJc w:val="left"/>
      <w:pPr>
        <w:ind w:left="2880" w:hanging="360"/>
      </w:pPr>
      <w:rPr>
        <w:rFonts w:ascii="Wingdings" w:hAnsi="Wingdings" w:hint="default"/>
      </w:rPr>
    </w:lvl>
    <w:lvl w:ilvl="3" w:tplc="1C090001">
      <w:start w:val="1"/>
      <w:numFmt w:val="bullet"/>
      <w:lvlText w:val=""/>
      <w:lvlJc w:val="left"/>
      <w:pPr>
        <w:ind w:left="3600" w:hanging="360"/>
      </w:pPr>
      <w:rPr>
        <w:rFonts w:ascii="Symbol" w:hAnsi="Symbol" w:hint="default"/>
      </w:rPr>
    </w:lvl>
    <w:lvl w:ilvl="4" w:tplc="1C090003">
      <w:start w:val="1"/>
      <w:numFmt w:val="bullet"/>
      <w:lvlText w:val="o"/>
      <w:lvlJc w:val="left"/>
      <w:pPr>
        <w:ind w:left="4320" w:hanging="360"/>
      </w:pPr>
      <w:rPr>
        <w:rFonts w:ascii="Courier New" w:hAnsi="Courier New" w:cs="Courier New" w:hint="default"/>
      </w:rPr>
    </w:lvl>
    <w:lvl w:ilvl="5" w:tplc="1C090005">
      <w:start w:val="1"/>
      <w:numFmt w:val="bullet"/>
      <w:lvlText w:val=""/>
      <w:lvlJc w:val="left"/>
      <w:pPr>
        <w:ind w:left="5040" w:hanging="360"/>
      </w:pPr>
      <w:rPr>
        <w:rFonts w:ascii="Wingdings" w:hAnsi="Wingdings" w:hint="default"/>
      </w:rPr>
    </w:lvl>
    <w:lvl w:ilvl="6" w:tplc="1C090001">
      <w:start w:val="1"/>
      <w:numFmt w:val="bullet"/>
      <w:lvlText w:val=""/>
      <w:lvlJc w:val="left"/>
      <w:pPr>
        <w:ind w:left="5760" w:hanging="360"/>
      </w:pPr>
      <w:rPr>
        <w:rFonts w:ascii="Symbol" w:hAnsi="Symbol" w:hint="default"/>
      </w:rPr>
    </w:lvl>
    <w:lvl w:ilvl="7" w:tplc="1C090003">
      <w:start w:val="1"/>
      <w:numFmt w:val="bullet"/>
      <w:lvlText w:val="o"/>
      <w:lvlJc w:val="left"/>
      <w:pPr>
        <w:ind w:left="6480" w:hanging="360"/>
      </w:pPr>
      <w:rPr>
        <w:rFonts w:ascii="Courier New" w:hAnsi="Courier New" w:cs="Courier New" w:hint="default"/>
      </w:rPr>
    </w:lvl>
    <w:lvl w:ilvl="8" w:tplc="1C090005">
      <w:start w:val="1"/>
      <w:numFmt w:val="bullet"/>
      <w:lvlText w:val=""/>
      <w:lvlJc w:val="left"/>
      <w:pPr>
        <w:ind w:left="7200" w:hanging="360"/>
      </w:pPr>
      <w:rPr>
        <w:rFonts w:ascii="Wingdings" w:hAnsi="Wingdings" w:hint="default"/>
      </w:rPr>
    </w:lvl>
  </w:abstractNum>
  <w:abstractNum w:abstractNumId="24" w15:restartNumberingAfterBreak="0">
    <w:nsid w:val="51E04C79"/>
    <w:multiLevelType w:val="hybridMultilevel"/>
    <w:tmpl w:val="3A0E915E"/>
    <w:lvl w:ilvl="0" w:tplc="1C090015">
      <w:start w:val="1"/>
      <w:numFmt w:val="upp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5" w15:restartNumberingAfterBreak="0">
    <w:nsid w:val="56815138"/>
    <w:multiLevelType w:val="hybridMultilevel"/>
    <w:tmpl w:val="B686C23C"/>
    <w:lvl w:ilvl="0" w:tplc="1C090001">
      <w:start w:val="1"/>
      <w:numFmt w:val="bullet"/>
      <w:lvlText w:val=""/>
      <w:lvlJc w:val="left"/>
      <w:pPr>
        <w:tabs>
          <w:tab w:val="num" w:pos="720"/>
        </w:tabs>
        <w:ind w:left="720" w:hanging="360"/>
      </w:pPr>
      <w:rPr>
        <w:rFonts w:ascii="Symbol" w:hAnsi="Symbol" w:hint="default"/>
      </w:rPr>
    </w:lvl>
    <w:lvl w:ilvl="1" w:tplc="1C090003" w:tentative="1">
      <w:start w:val="1"/>
      <w:numFmt w:val="bullet"/>
      <w:lvlText w:val="o"/>
      <w:lvlJc w:val="left"/>
      <w:pPr>
        <w:tabs>
          <w:tab w:val="num" w:pos="1440"/>
        </w:tabs>
        <w:ind w:left="1440" w:hanging="360"/>
      </w:pPr>
      <w:rPr>
        <w:rFonts w:ascii="Courier New" w:hAnsi="Courier New" w:cs="Courier New" w:hint="default"/>
      </w:rPr>
    </w:lvl>
    <w:lvl w:ilvl="2" w:tplc="1C090005" w:tentative="1">
      <w:start w:val="1"/>
      <w:numFmt w:val="bullet"/>
      <w:lvlText w:val=""/>
      <w:lvlJc w:val="left"/>
      <w:pPr>
        <w:tabs>
          <w:tab w:val="num" w:pos="2160"/>
        </w:tabs>
        <w:ind w:left="2160" w:hanging="360"/>
      </w:pPr>
      <w:rPr>
        <w:rFonts w:ascii="Wingdings" w:hAnsi="Wingdings" w:hint="default"/>
      </w:rPr>
    </w:lvl>
    <w:lvl w:ilvl="3" w:tplc="1C090001" w:tentative="1">
      <w:start w:val="1"/>
      <w:numFmt w:val="bullet"/>
      <w:lvlText w:val=""/>
      <w:lvlJc w:val="left"/>
      <w:pPr>
        <w:tabs>
          <w:tab w:val="num" w:pos="2880"/>
        </w:tabs>
        <w:ind w:left="2880" w:hanging="360"/>
      </w:pPr>
      <w:rPr>
        <w:rFonts w:ascii="Symbol" w:hAnsi="Symbol" w:hint="default"/>
      </w:rPr>
    </w:lvl>
    <w:lvl w:ilvl="4" w:tplc="1C090003" w:tentative="1">
      <w:start w:val="1"/>
      <w:numFmt w:val="bullet"/>
      <w:lvlText w:val="o"/>
      <w:lvlJc w:val="left"/>
      <w:pPr>
        <w:tabs>
          <w:tab w:val="num" w:pos="3600"/>
        </w:tabs>
        <w:ind w:left="3600" w:hanging="360"/>
      </w:pPr>
      <w:rPr>
        <w:rFonts w:ascii="Courier New" w:hAnsi="Courier New" w:cs="Courier New" w:hint="default"/>
      </w:rPr>
    </w:lvl>
    <w:lvl w:ilvl="5" w:tplc="1C090005" w:tentative="1">
      <w:start w:val="1"/>
      <w:numFmt w:val="bullet"/>
      <w:lvlText w:val=""/>
      <w:lvlJc w:val="left"/>
      <w:pPr>
        <w:tabs>
          <w:tab w:val="num" w:pos="4320"/>
        </w:tabs>
        <w:ind w:left="4320" w:hanging="360"/>
      </w:pPr>
      <w:rPr>
        <w:rFonts w:ascii="Wingdings" w:hAnsi="Wingdings" w:hint="default"/>
      </w:rPr>
    </w:lvl>
    <w:lvl w:ilvl="6" w:tplc="1C090001" w:tentative="1">
      <w:start w:val="1"/>
      <w:numFmt w:val="bullet"/>
      <w:lvlText w:val=""/>
      <w:lvlJc w:val="left"/>
      <w:pPr>
        <w:tabs>
          <w:tab w:val="num" w:pos="5040"/>
        </w:tabs>
        <w:ind w:left="5040" w:hanging="360"/>
      </w:pPr>
      <w:rPr>
        <w:rFonts w:ascii="Symbol" w:hAnsi="Symbol" w:hint="default"/>
      </w:rPr>
    </w:lvl>
    <w:lvl w:ilvl="7" w:tplc="1C090003" w:tentative="1">
      <w:start w:val="1"/>
      <w:numFmt w:val="bullet"/>
      <w:lvlText w:val="o"/>
      <w:lvlJc w:val="left"/>
      <w:pPr>
        <w:tabs>
          <w:tab w:val="num" w:pos="5760"/>
        </w:tabs>
        <w:ind w:left="5760" w:hanging="360"/>
      </w:pPr>
      <w:rPr>
        <w:rFonts w:ascii="Courier New" w:hAnsi="Courier New" w:cs="Courier New" w:hint="default"/>
      </w:rPr>
    </w:lvl>
    <w:lvl w:ilvl="8" w:tplc="1C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8266A85"/>
    <w:multiLevelType w:val="hybridMultilevel"/>
    <w:tmpl w:val="29F0621A"/>
    <w:lvl w:ilvl="0" w:tplc="24845D6C">
      <w:start w:val="1"/>
      <w:numFmt w:val="decimal"/>
      <w:lvlText w:val="%1."/>
      <w:lvlJc w:val="left"/>
      <w:pPr>
        <w:tabs>
          <w:tab w:val="num" w:pos="360"/>
        </w:tabs>
        <w:ind w:left="340" w:hanging="340"/>
      </w:pPr>
      <w:rPr>
        <w:rFonts w:hint="default"/>
        <w:b w:val="0"/>
        <w:bCs w:val="0"/>
        <w:i w:val="0"/>
        <w:iCs w:val="0"/>
      </w:rPr>
    </w:lvl>
    <w:lvl w:ilvl="1" w:tplc="04090017">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7" w15:restartNumberingAfterBreak="0">
    <w:nsid w:val="5E953A03"/>
    <w:multiLevelType w:val="hybridMultilevel"/>
    <w:tmpl w:val="25FC8C42"/>
    <w:lvl w:ilvl="0" w:tplc="0809000D">
      <w:start w:val="1"/>
      <w:numFmt w:val="bullet"/>
      <w:lvlText w:val=""/>
      <w:lvlJc w:val="left"/>
      <w:pPr>
        <w:ind w:left="450" w:hanging="360"/>
      </w:pPr>
      <w:rPr>
        <w:rFonts w:ascii="Wingdings" w:hAnsi="Wingdings" w:hint="default"/>
      </w:rPr>
    </w:lvl>
    <w:lvl w:ilvl="1" w:tplc="08090003" w:tentative="1">
      <w:start w:val="1"/>
      <w:numFmt w:val="bullet"/>
      <w:lvlText w:val="o"/>
      <w:lvlJc w:val="left"/>
      <w:pPr>
        <w:ind w:left="1170" w:hanging="360"/>
      </w:pPr>
      <w:rPr>
        <w:rFonts w:ascii="Courier New" w:hAnsi="Courier New" w:cs="Courier New" w:hint="default"/>
      </w:rPr>
    </w:lvl>
    <w:lvl w:ilvl="2" w:tplc="08090005" w:tentative="1">
      <w:start w:val="1"/>
      <w:numFmt w:val="bullet"/>
      <w:lvlText w:val=""/>
      <w:lvlJc w:val="left"/>
      <w:pPr>
        <w:ind w:left="1890" w:hanging="360"/>
      </w:pPr>
      <w:rPr>
        <w:rFonts w:ascii="Wingdings" w:hAnsi="Wingdings" w:hint="default"/>
      </w:rPr>
    </w:lvl>
    <w:lvl w:ilvl="3" w:tplc="08090001" w:tentative="1">
      <w:start w:val="1"/>
      <w:numFmt w:val="bullet"/>
      <w:lvlText w:val=""/>
      <w:lvlJc w:val="left"/>
      <w:pPr>
        <w:ind w:left="2610" w:hanging="360"/>
      </w:pPr>
      <w:rPr>
        <w:rFonts w:ascii="Symbol" w:hAnsi="Symbol" w:hint="default"/>
      </w:rPr>
    </w:lvl>
    <w:lvl w:ilvl="4" w:tplc="08090003" w:tentative="1">
      <w:start w:val="1"/>
      <w:numFmt w:val="bullet"/>
      <w:lvlText w:val="o"/>
      <w:lvlJc w:val="left"/>
      <w:pPr>
        <w:ind w:left="3330" w:hanging="360"/>
      </w:pPr>
      <w:rPr>
        <w:rFonts w:ascii="Courier New" w:hAnsi="Courier New" w:cs="Courier New" w:hint="default"/>
      </w:rPr>
    </w:lvl>
    <w:lvl w:ilvl="5" w:tplc="08090005" w:tentative="1">
      <w:start w:val="1"/>
      <w:numFmt w:val="bullet"/>
      <w:lvlText w:val=""/>
      <w:lvlJc w:val="left"/>
      <w:pPr>
        <w:ind w:left="4050" w:hanging="360"/>
      </w:pPr>
      <w:rPr>
        <w:rFonts w:ascii="Wingdings" w:hAnsi="Wingdings" w:hint="default"/>
      </w:rPr>
    </w:lvl>
    <w:lvl w:ilvl="6" w:tplc="08090001" w:tentative="1">
      <w:start w:val="1"/>
      <w:numFmt w:val="bullet"/>
      <w:lvlText w:val=""/>
      <w:lvlJc w:val="left"/>
      <w:pPr>
        <w:ind w:left="4770" w:hanging="360"/>
      </w:pPr>
      <w:rPr>
        <w:rFonts w:ascii="Symbol" w:hAnsi="Symbol" w:hint="default"/>
      </w:rPr>
    </w:lvl>
    <w:lvl w:ilvl="7" w:tplc="08090003" w:tentative="1">
      <w:start w:val="1"/>
      <w:numFmt w:val="bullet"/>
      <w:lvlText w:val="o"/>
      <w:lvlJc w:val="left"/>
      <w:pPr>
        <w:ind w:left="5490" w:hanging="360"/>
      </w:pPr>
      <w:rPr>
        <w:rFonts w:ascii="Courier New" w:hAnsi="Courier New" w:cs="Courier New" w:hint="default"/>
      </w:rPr>
    </w:lvl>
    <w:lvl w:ilvl="8" w:tplc="08090005" w:tentative="1">
      <w:start w:val="1"/>
      <w:numFmt w:val="bullet"/>
      <w:lvlText w:val=""/>
      <w:lvlJc w:val="left"/>
      <w:pPr>
        <w:ind w:left="6210" w:hanging="360"/>
      </w:pPr>
      <w:rPr>
        <w:rFonts w:ascii="Wingdings" w:hAnsi="Wingdings" w:hint="default"/>
      </w:rPr>
    </w:lvl>
  </w:abstractNum>
  <w:abstractNum w:abstractNumId="28" w15:restartNumberingAfterBreak="0">
    <w:nsid w:val="655D62D3"/>
    <w:multiLevelType w:val="hybridMultilevel"/>
    <w:tmpl w:val="1A5EEBE4"/>
    <w:lvl w:ilvl="0" w:tplc="1C62360E">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8124527"/>
    <w:multiLevelType w:val="hybridMultilevel"/>
    <w:tmpl w:val="B8FAFC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66C5D1D"/>
    <w:multiLevelType w:val="hybridMultilevel"/>
    <w:tmpl w:val="D2CC826C"/>
    <w:lvl w:ilvl="0" w:tplc="A050A3DC">
      <w:start w:val="1"/>
      <w:numFmt w:val="lowerLetter"/>
      <w:lvlText w:val="(%1)"/>
      <w:lvlJc w:val="left"/>
      <w:pPr>
        <w:ind w:left="720" w:hanging="360"/>
      </w:pPr>
      <w:rPr>
        <w:rFonts w:hint="default"/>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061442038">
    <w:abstractNumId w:val="4"/>
  </w:num>
  <w:num w:numId="2" w16cid:durableId="383721535">
    <w:abstractNumId w:val="14"/>
  </w:num>
  <w:num w:numId="3" w16cid:durableId="1022978921">
    <w:abstractNumId w:val="25"/>
  </w:num>
  <w:num w:numId="4" w16cid:durableId="2074115658">
    <w:abstractNumId w:val="2"/>
  </w:num>
  <w:num w:numId="5" w16cid:durableId="236668542">
    <w:abstractNumId w:val="28"/>
  </w:num>
  <w:num w:numId="6" w16cid:durableId="1759399977">
    <w:abstractNumId w:val="7"/>
  </w:num>
  <w:num w:numId="7" w16cid:durableId="1733117030">
    <w:abstractNumId w:val="11"/>
  </w:num>
  <w:num w:numId="8" w16cid:durableId="1360819544">
    <w:abstractNumId w:val="6"/>
  </w:num>
  <w:num w:numId="9" w16cid:durableId="1253398584">
    <w:abstractNumId w:val="24"/>
  </w:num>
  <w:num w:numId="10" w16cid:durableId="2120448871">
    <w:abstractNumId w:val="23"/>
  </w:num>
  <w:num w:numId="11" w16cid:durableId="149061581">
    <w:abstractNumId w:val="15"/>
  </w:num>
  <w:num w:numId="12" w16cid:durableId="1965697221">
    <w:abstractNumId w:val="16"/>
  </w:num>
  <w:num w:numId="13" w16cid:durableId="1328631036">
    <w:abstractNumId w:val="8"/>
  </w:num>
  <w:num w:numId="14" w16cid:durableId="556555994">
    <w:abstractNumId w:val="0"/>
  </w:num>
  <w:num w:numId="15" w16cid:durableId="126320477">
    <w:abstractNumId w:val="20"/>
  </w:num>
  <w:num w:numId="16" w16cid:durableId="1776632125">
    <w:abstractNumId w:val="5"/>
  </w:num>
  <w:num w:numId="17" w16cid:durableId="1004550012">
    <w:abstractNumId w:val="12"/>
  </w:num>
  <w:num w:numId="18" w16cid:durableId="1968193825">
    <w:abstractNumId w:val="30"/>
  </w:num>
  <w:num w:numId="19" w16cid:durableId="1746805227">
    <w:abstractNumId w:val="9"/>
  </w:num>
  <w:num w:numId="20" w16cid:durableId="1410692225">
    <w:abstractNumId w:val="22"/>
  </w:num>
  <w:num w:numId="21" w16cid:durableId="408232843">
    <w:abstractNumId w:val="3"/>
  </w:num>
  <w:num w:numId="22" w16cid:durableId="1752893181">
    <w:abstractNumId w:val="26"/>
  </w:num>
  <w:num w:numId="23" w16cid:durableId="116266792">
    <w:abstractNumId w:val="21"/>
  </w:num>
  <w:num w:numId="24" w16cid:durableId="1753814662">
    <w:abstractNumId w:val="27"/>
  </w:num>
  <w:num w:numId="25" w16cid:durableId="1437603356">
    <w:abstractNumId w:val="19"/>
  </w:num>
  <w:num w:numId="26" w16cid:durableId="1893466561">
    <w:abstractNumId w:val="1"/>
  </w:num>
  <w:num w:numId="27" w16cid:durableId="1203711571">
    <w:abstractNumId w:val="13"/>
  </w:num>
  <w:num w:numId="28" w16cid:durableId="1379084980">
    <w:abstractNumId w:val="17"/>
  </w:num>
  <w:num w:numId="29" w16cid:durableId="1913613567">
    <w:abstractNumId w:val="18"/>
  </w:num>
  <w:num w:numId="30" w16cid:durableId="1302883707">
    <w:abstractNumId w:val="10"/>
  </w:num>
  <w:num w:numId="31" w16cid:durableId="1725324526">
    <w:abstractNumId w:val="2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elissa Densmore">
    <w15:presenceInfo w15:providerId="AD" w15:userId="S::01445055@wf.uct.ac.za::414439ec-6639-48a8-bbca-ec478094d8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6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axNDIyNzMyMDA3NDdX0lEKTi0uzszPAykwrQUA9PuT7SwAAAA="/>
  </w:docVars>
  <w:rsids>
    <w:rsidRoot w:val="00D178C0"/>
    <w:rsid w:val="00004E73"/>
    <w:rsid w:val="00006132"/>
    <w:rsid w:val="000142F7"/>
    <w:rsid w:val="00021A57"/>
    <w:rsid w:val="000237D0"/>
    <w:rsid w:val="00024CB0"/>
    <w:rsid w:val="00025FA7"/>
    <w:rsid w:val="00027436"/>
    <w:rsid w:val="00030FFB"/>
    <w:rsid w:val="00037DCE"/>
    <w:rsid w:val="000406FD"/>
    <w:rsid w:val="00045287"/>
    <w:rsid w:val="00045C07"/>
    <w:rsid w:val="00047833"/>
    <w:rsid w:val="00051FD5"/>
    <w:rsid w:val="0005479C"/>
    <w:rsid w:val="00054B22"/>
    <w:rsid w:val="00054C87"/>
    <w:rsid w:val="00056D81"/>
    <w:rsid w:val="00056DBB"/>
    <w:rsid w:val="0005740A"/>
    <w:rsid w:val="00060C66"/>
    <w:rsid w:val="00061564"/>
    <w:rsid w:val="0007089D"/>
    <w:rsid w:val="000752BB"/>
    <w:rsid w:val="00080281"/>
    <w:rsid w:val="00082D86"/>
    <w:rsid w:val="0008366F"/>
    <w:rsid w:val="000863F0"/>
    <w:rsid w:val="0009266B"/>
    <w:rsid w:val="000A6A15"/>
    <w:rsid w:val="000B3E1F"/>
    <w:rsid w:val="000B7A47"/>
    <w:rsid w:val="000B7E7E"/>
    <w:rsid w:val="000C06F6"/>
    <w:rsid w:val="000C1590"/>
    <w:rsid w:val="000C1803"/>
    <w:rsid w:val="000C300E"/>
    <w:rsid w:val="000C5653"/>
    <w:rsid w:val="000C656D"/>
    <w:rsid w:val="000C68B0"/>
    <w:rsid w:val="000C7CEF"/>
    <w:rsid w:val="000D55D8"/>
    <w:rsid w:val="000D700E"/>
    <w:rsid w:val="000E24D7"/>
    <w:rsid w:val="000E5646"/>
    <w:rsid w:val="000F0C48"/>
    <w:rsid w:val="000F5359"/>
    <w:rsid w:val="000F53C1"/>
    <w:rsid w:val="001000D2"/>
    <w:rsid w:val="0010091F"/>
    <w:rsid w:val="00101F1B"/>
    <w:rsid w:val="0010224D"/>
    <w:rsid w:val="0010477C"/>
    <w:rsid w:val="0011178B"/>
    <w:rsid w:val="00120E6D"/>
    <w:rsid w:val="0012212F"/>
    <w:rsid w:val="0012229F"/>
    <w:rsid w:val="00122B20"/>
    <w:rsid w:val="00123C41"/>
    <w:rsid w:val="0012441E"/>
    <w:rsid w:val="00125B62"/>
    <w:rsid w:val="0012603C"/>
    <w:rsid w:val="001330AB"/>
    <w:rsid w:val="00135975"/>
    <w:rsid w:val="00136ED8"/>
    <w:rsid w:val="00137B47"/>
    <w:rsid w:val="00140EB2"/>
    <w:rsid w:val="0014183A"/>
    <w:rsid w:val="00144412"/>
    <w:rsid w:val="00151AEC"/>
    <w:rsid w:val="00153BCE"/>
    <w:rsid w:val="00154AE0"/>
    <w:rsid w:val="001565F4"/>
    <w:rsid w:val="001612B0"/>
    <w:rsid w:val="00162369"/>
    <w:rsid w:val="00162E16"/>
    <w:rsid w:val="001631C1"/>
    <w:rsid w:val="00164AF9"/>
    <w:rsid w:val="00167211"/>
    <w:rsid w:val="00174576"/>
    <w:rsid w:val="00177A1F"/>
    <w:rsid w:val="00180E3A"/>
    <w:rsid w:val="0018550C"/>
    <w:rsid w:val="00185AA8"/>
    <w:rsid w:val="00186F5E"/>
    <w:rsid w:val="001929CF"/>
    <w:rsid w:val="001945B2"/>
    <w:rsid w:val="00197D5D"/>
    <w:rsid w:val="00197FDD"/>
    <w:rsid w:val="001A1EE5"/>
    <w:rsid w:val="001A67A4"/>
    <w:rsid w:val="001B57D5"/>
    <w:rsid w:val="001B5932"/>
    <w:rsid w:val="001B7F3A"/>
    <w:rsid w:val="001D1555"/>
    <w:rsid w:val="001D282A"/>
    <w:rsid w:val="001D7F5A"/>
    <w:rsid w:val="001E3E3C"/>
    <w:rsid w:val="001E5202"/>
    <w:rsid w:val="001F02C6"/>
    <w:rsid w:val="001F10C1"/>
    <w:rsid w:val="001F598E"/>
    <w:rsid w:val="001F7389"/>
    <w:rsid w:val="001F7DDF"/>
    <w:rsid w:val="00200827"/>
    <w:rsid w:val="00203A95"/>
    <w:rsid w:val="002069F9"/>
    <w:rsid w:val="00206EAE"/>
    <w:rsid w:val="00210E00"/>
    <w:rsid w:val="00211208"/>
    <w:rsid w:val="00212F80"/>
    <w:rsid w:val="00213618"/>
    <w:rsid w:val="00213A1F"/>
    <w:rsid w:val="00227171"/>
    <w:rsid w:val="002279E9"/>
    <w:rsid w:val="002304D9"/>
    <w:rsid w:val="002339A9"/>
    <w:rsid w:val="00236566"/>
    <w:rsid w:val="002402BE"/>
    <w:rsid w:val="00240AF6"/>
    <w:rsid w:val="00242D94"/>
    <w:rsid w:val="002451E8"/>
    <w:rsid w:val="00245A84"/>
    <w:rsid w:val="00246A2D"/>
    <w:rsid w:val="002525C6"/>
    <w:rsid w:val="00254971"/>
    <w:rsid w:val="00263179"/>
    <w:rsid w:val="002678EF"/>
    <w:rsid w:val="002745DD"/>
    <w:rsid w:val="0027570C"/>
    <w:rsid w:val="002778C3"/>
    <w:rsid w:val="002836CD"/>
    <w:rsid w:val="0029024D"/>
    <w:rsid w:val="0029028A"/>
    <w:rsid w:val="002907CD"/>
    <w:rsid w:val="002958EB"/>
    <w:rsid w:val="002A08F2"/>
    <w:rsid w:val="002A1F50"/>
    <w:rsid w:val="002A61AA"/>
    <w:rsid w:val="002A7A8C"/>
    <w:rsid w:val="002A7C90"/>
    <w:rsid w:val="002B05EF"/>
    <w:rsid w:val="002B63F9"/>
    <w:rsid w:val="002B7157"/>
    <w:rsid w:val="002C1591"/>
    <w:rsid w:val="002C39FD"/>
    <w:rsid w:val="002C4881"/>
    <w:rsid w:val="002C6FF7"/>
    <w:rsid w:val="002C75BE"/>
    <w:rsid w:val="002D0872"/>
    <w:rsid w:val="002D3E1A"/>
    <w:rsid w:val="002D407B"/>
    <w:rsid w:val="002D6CB9"/>
    <w:rsid w:val="002E0CB9"/>
    <w:rsid w:val="002E6107"/>
    <w:rsid w:val="002E61D8"/>
    <w:rsid w:val="002E70C0"/>
    <w:rsid w:val="002E7E7C"/>
    <w:rsid w:val="002F039E"/>
    <w:rsid w:val="002F3272"/>
    <w:rsid w:val="00301139"/>
    <w:rsid w:val="00301835"/>
    <w:rsid w:val="0030236E"/>
    <w:rsid w:val="00303D38"/>
    <w:rsid w:val="0030502E"/>
    <w:rsid w:val="0030502F"/>
    <w:rsid w:val="00305589"/>
    <w:rsid w:val="00305C96"/>
    <w:rsid w:val="0031244D"/>
    <w:rsid w:val="00313742"/>
    <w:rsid w:val="00315C1E"/>
    <w:rsid w:val="00316915"/>
    <w:rsid w:val="0033004C"/>
    <w:rsid w:val="00332074"/>
    <w:rsid w:val="00333367"/>
    <w:rsid w:val="0033340F"/>
    <w:rsid w:val="0033403A"/>
    <w:rsid w:val="00334ACF"/>
    <w:rsid w:val="003371E1"/>
    <w:rsid w:val="00340CA8"/>
    <w:rsid w:val="00341A15"/>
    <w:rsid w:val="00350BBB"/>
    <w:rsid w:val="0035196B"/>
    <w:rsid w:val="0035252D"/>
    <w:rsid w:val="00355983"/>
    <w:rsid w:val="00361CD2"/>
    <w:rsid w:val="00367662"/>
    <w:rsid w:val="003702D2"/>
    <w:rsid w:val="00373EC6"/>
    <w:rsid w:val="0038029A"/>
    <w:rsid w:val="0038428A"/>
    <w:rsid w:val="0038517D"/>
    <w:rsid w:val="00385DE0"/>
    <w:rsid w:val="00387AC6"/>
    <w:rsid w:val="00392A2F"/>
    <w:rsid w:val="003948AF"/>
    <w:rsid w:val="00394B4C"/>
    <w:rsid w:val="00394D2A"/>
    <w:rsid w:val="00395FF1"/>
    <w:rsid w:val="00396333"/>
    <w:rsid w:val="003A15BF"/>
    <w:rsid w:val="003A2943"/>
    <w:rsid w:val="003A30AF"/>
    <w:rsid w:val="003A51EA"/>
    <w:rsid w:val="003A6282"/>
    <w:rsid w:val="003A66C0"/>
    <w:rsid w:val="003B0110"/>
    <w:rsid w:val="003B2200"/>
    <w:rsid w:val="003B4142"/>
    <w:rsid w:val="003B5D2E"/>
    <w:rsid w:val="003C0D48"/>
    <w:rsid w:val="003C3143"/>
    <w:rsid w:val="003C3FDD"/>
    <w:rsid w:val="003C5451"/>
    <w:rsid w:val="003C68A1"/>
    <w:rsid w:val="003C7063"/>
    <w:rsid w:val="003D14DB"/>
    <w:rsid w:val="003D3CD6"/>
    <w:rsid w:val="003D43DF"/>
    <w:rsid w:val="003D5C06"/>
    <w:rsid w:val="003D674B"/>
    <w:rsid w:val="003D678A"/>
    <w:rsid w:val="003D70D5"/>
    <w:rsid w:val="003E4CAC"/>
    <w:rsid w:val="003F0738"/>
    <w:rsid w:val="003F36DA"/>
    <w:rsid w:val="003F6D84"/>
    <w:rsid w:val="003F7A74"/>
    <w:rsid w:val="00401541"/>
    <w:rsid w:val="004035E6"/>
    <w:rsid w:val="00404B3A"/>
    <w:rsid w:val="0040696C"/>
    <w:rsid w:val="00407F95"/>
    <w:rsid w:val="00407FB7"/>
    <w:rsid w:val="00411C0C"/>
    <w:rsid w:val="00420E30"/>
    <w:rsid w:val="00421B7B"/>
    <w:rsid w:val="004253F7"/>
    <w:rsid w:val="0042796F"/>
    <w:rsid w:val="00431BB5"/>
    <w:rsid w:val="00432483"/>
    <w:rsid w:val="004347DB"/>
    <w:rsid w:val="0044158C"/>
    <w:rsid w:val="00450C06"/>
    <w:rsid w:val="004515F2"/>
    <w:rsid w:val="0046589D"/>
    <w:rsid w:val="00470AF0"/>
    <w:rsid w:val="00473F7D"/>
    <w:rsid w:val="00475141"/>
    <w:rsid w:val="00480669"/>
    <w:rsid w:val="0048451F"/>
    <w:rsid w:val="00485780"/>
    <w:rsid w:val="00485E0B"/>
    <w:rsid w:val="00487451"/>
    <w:rsid w:val="00487E3B"/>
    <w:rsid w:val="00490A0B"/>
    <w:rsid w:val="004947D7"/>
    <w:rsid w:val="004A0203"/>
    <w:rsid w:val="004A08C6"/>
    <w:rsid w:val="004A2BE0"/>
    <w:rsid w:val="004A3118"/>
    <w:rsid w:val="004B11F1"/>
    <w:rsid w:val="004B1637"/>
    <w:rsid w:val="004B1A41"/>
    <w:rsid w:val="004B1CB6"/>
    <w:rsid w:val="004B312E"/>
    <w:rsid w:val="004B7DCB"/>
    <w:rsid w:val="004C5D41"/>
    <w:rsid w:val="004D00A0"/>
    <w:rsid w:val="004D2C23"/>
    <w:rsid w:val="004D2EB1"/>
    <w:rsid w:val="004D39E4"/>
    <w:rsid w:val="004D52D1"/>
    <w:rsid w:val="004D6ECC"/>
    <w:rsid w:val="004D7863"/>
    <w:rsid w:val="004E14A0"/>
    <w:rsid w:val="004E15EC"/>
    <w:rsid w:val="004F17F0"/>
    <w:rsid w:val="004F3F92"/>
    <w:rsid w:val="004F72D0"/>
    <w:rsid w:val="004F74E8"/>
    <w:rsid w:val="00502201"/>
    <w:rsid w:val="00505406"/>
    <w:rsid w:val="00507051"/>
    <w:rsid w:val="00510AA3"/>
    <w:rsid w:val="00510E3F"/>
    <w:rsid w:val="005118D8"/>
    <w:rsid w:val="00511DB0"/>
    <w:rsid w:val="00512766"/>
    <w:rsid w:val="00512A3F"/>
    <w:rsid w:val="005164CF"/>
    <w:rsid w:val="00516991"/>
    <w:rsid w:val="00530E91"/>
    <w:rsid w:val="00535494"/>
    <w:rsid w:val="005362B6"/>
    <w:rsid w:val="00537190"/>
    <w:rsid w:val="005402E0"/>
    <w:rsid w:val="00542782"/>
    <w:rsid w:val="00543909"/>
    <w:rsid w:val="0054526C"/>
    <w:rsid w:val="005452A8"/>
    <w:rsid w:val="005466A8"/>
    <w:rsid w:val="005474BA"/>
    <w:rsid w:val="00551533"/>
    <w:rsid w:val="00552CC9"/>
    <w:rsid w:val="00554814"/>
    <w:rsid w:val="00555D9B"/>
    <w:rsid w:val="0055658F"/>
    <w:rsid w:val="005567C2"/>
    <w:rsid w:val="005575CF"/>
    <w:rsid w:val="00557682"/>
    <w:rsid w:val="005610EA"/>
    <w:rsid w:val="00561429"/>
    <w:rsid w:val="00561799"/>
    <w:rsid w:val="00562F6C"/>
    <w:rsid w:val="00562FA4"/>
    <w:rsid w:val="00567324"/>
    <w:rsid w:val="00571B48"/>
    <w:rsid w:val="005742D5"/>
    <w:rsid w:val="00574CDC"/>
    <w:rsid w:val="00574DC5"/>
    <w:rsid w:val="00576390"/>
    <w:rsid w:val="005772A4"/>
    <w:rsid w:val="00577810"/>
    <w:rsid w:val="00582FEB"/>
    <w:rsid w:val="00584CAC"/>
    <w:rsid w:val="00584F47"/>
    <w:rsid w:val="0058599D"/>
    <w:rsid w:val="005870AC"/>
    <w:rsid w:val="005877F5"/>
    <w:rsid w:val="00593718"/>
    <w:rsid w:val="00594309"/>
    <w:rsid w:val="0059440A"/>
    <w:rsid w:val="005A343F"/>
    <w:rsid w:val="005A66D3"/>
    <w:rsid w:val="005B0A10"/>
    <w:rsid w:val="005B4843"/>
    <w:rsid w:val="005B63C4"/>
    <w:rsid w:val="005B70A5"/>
    <w:rsid w:val="005C18D0"/>
    <w:rsid w:val="005C2447"/>
    <w:rsid w:val="005C3EE6"/>
    <w:rsid w:val="005C4AB4"/>
    <w:rsid w:val="005C69B6"/>
    <w:rsid w:val="005C7764"/>
    <w:rsid w:val="005C7A47"/>
    <w:rsid w:val="005D75B9"/>
    <w:rsid w:val="005E7589"/>
    <w:rsid w:val="005F24F4"/>
    <w:rsid w:val="005F52AF"/>
    <w:rsid w:val="005F6EF8"/>
    <w:rsid w:val="005F78CD"/>
    <w:rsid w:val="00600C55"/>
    <w:rsid w:val="0060300D"/>
    <w:rsid w:val="0060355E"/>
    <w:rsid w:val="006044C0"/>
    <w:rsid w:val="006048E6"/>
    <w:rsid w:val="006050F3"/>
    <w:rsid w:val="00605888"/>
    <w:rsid w:val="00607C8E"/>
    <w:rsid w:val="00607CA9"/>
    <w:rsid w:val="00607D8E"/>
    <w:rsid w:val="0061245C"/>
    <w:rsid w:val="00612CF1"/>
    <w:rsid w:val="00614B29"/>
    <w:rsid w:val="006153B5"/>
    <w:rsid w:val="00616874"/>
    <w:rsid w:val="006169E0"/>
    <w:rsid w:val="00617678"/>
    <w:rsid w:val="0062002A"/>
    <w:rsid w:val="006228C5"/>
    <w:rsid w:val="0062390A"/>
    <w:rsid w:val="00624741"/>
    <w:rsid w:val="00624DB4"/>
    <w:rsid w:val="0062529C"/>
    <w:rsid w:val="0062542B"/>
    <w:rsid w:val="00625ECA"/>
    <w:rsid w:val="006338A8"/>
    <w:rsid w:val="00640F76"/>
    <w:rsid w:val="006438AA"/>
    <w:rsid w:val="00650260"/>
    <w:rsid w:val="006532C2"/>
    <w:rsid w:val="00653F40"/>
    <w:rsid w:val="00653FDC"/>
    <w:rsid w:val="0065526B"/>
    <w:rsid w:val="006557FF"/>
    <w:rsid w:val="0065676F"/>
    <w:rsid w:val="00660705"/>
    <w:rsid w:val="00662B48"/>
    <w:rsid w:val="00663CA4"/>
    <w:rsid w:val="00663F1B"/>
    <w:rsid w:val="00664A83"/>
    <w:rsid w:val="00672019"/>
    <w:rsid w:val="006747BA"/>
    <w:rsid w:val="00674A54"/>
    <w:rsid w:val="00675B58"/>
    <w:rsid w:val="006814EA"/>
    <w:rsid w:val="006820B0"/>
    <w:rsid w:val="00684833"/>
    <w:rsid w:val="00686BB3"/>
    <w:rsid w:val="00687AEB"/>
    <w:rsid w:val="006917A5"/>
    <w:rsid w:val="006924D7"/>
    <w:rsid w:val="00694842"/>
    <w:rsid w:val="00696769"/>
    <w:rsid w:val="00696CFE"/>
    <w:rsid w:val="00697637"/>
    <w:rsid w:val="00697723"/>
    <w:rsid w:val="006A2288"/>
    <w:rsid w:val="006A2BDB"/>
    <w:rsid w:val="006A3825"/>
    <w:rsid w:val="006A7327"/>
    <w:rsid w:val="006A77EC"/>
    <w:rsid w:val="006B225D"/>
    <w:rsid w:val="006B2698"/>
    <w:rsid w:val="006B4E27"/>
    <w:rsid w:val="006B4F71"/>
    <w:rsid w:val="006C0DC6"/>
    <w:rsid w:val="006C3F40"/>
    <w:rsid w:val="006C42E5"/>
    <w:rsid w:val="006C4423"/>
    <w:rsid w:val="006C5CD2"/>
    <w:rsid w:val="006C66ED"/>
    <w:rsid w:val="006C7571"/>
    <w:rsid w:val="006D11B1"/>
    <w:rsid w:val="006D5770"/>
    <w:rsid w:val="006D6A51"/>
    <w:rsid w:val="006E0C32"/>
    <w:rsid w:val="006E7CC1"/>
    <w:rsid w:val="006F1FE8"/>
    <w:rsid w:val="006F3EAF"/>
    <w:rsid w:val="006F461B"/>
    <w:rsid w:val="006F6D69"/>
    <w:rsid w:val="00700D91"/>
    <w:rsid w:val="0070106E"/>
    <w:rsid w:val="007011AD"/>
    <w:rsid w:val="00701DAE"/>
    <w:rsid w:val="0071098B"/>
    <w:rsid w:val="00710B78"/>
    <w:rsid w:val="0071212E"/>
    <w:rsid w:val="00712FB3"/>
    <w:rsid w:val="007175A7"/>
    <w:rsid w:val="00721685"/>
    <w:rsid w:val="007241A7"/>
    <w:rsid w:val="007272E7"/>
    <w:rsid w:val="00733AE2"/>
    <w:rsid w:val="00734222"/>
    <w:rsid w:val="0073429A"/>
    <w:rsid w:val="0073794C"/>
    <w:rsid w:val="00737AFE"/>
    <w:rsid w:val="007400C5"/>
    <w:rsid w:val="007447ED"/>
    <w:rsid w:val="00744AC3"/>
    <w:rsid w:val="00746B94"/>
    <w:rsid w:val="007478AF"/>
    <w:rsid w:val="00747C58"/>
    <w:rsid w:val="007500A1"/>
    <w:rsid w:val="00750CEE"/>
    <w:rsid w:val="007519BF"/>
    <w:rsid w:val="00755C42"/>
    <w:rsid w:val="00757B0F"/>
    <w:rsid w:val="00757C4B"/>
    <w:rsid w:val="00763F07"/>
    <w:rsid w:val="007640D0"/>
    <w:rsid w:val="007641B9"/>
    <w:rsid w:val="007654EB"/>
    <w:rsid w:val="00771458"/>
    <w:rsid w:val="00773F37"/>
    <w:rsid w:val="007744A8"/>
    <w:rsid w:val="00775865"/>
    <w:rsid w:val="007801BF"/>
    <w:rsid w:val="00781708"/>
    <w:rsid w:val="00786DB5"/>
    <w:rsid w:val="0079088B"/>
    <w:rsid w:val="007927DB"/>
    <w:rsid w:val="0079605A"/>
    <w:rsid w:val="0079693A"/>
    <w:rsid w:val="007A0792"/>
    <w:rsid w:val="007A1A4A"/>
    <w:rsid w:val="007A50AE"/>
    <w:rsid w:val="007B2821"/>
    <w:rsid w:val="007B28FF"/>
    <w:rsid w:val="007B2D36"/>
    <w:rsid w:val="007B5E23"/>
    <w:rsid w:val="007C0ED2"/>
    <w:rsid w:val="007C214F"/>
    <w:rsid w:val="007C46D9"/>
    <w:rsid w:val="007C5A8A"/>
    <w:rsid w:val="007C68CB"/>
    <w:rsid w:val="007D0DBF"/>
    <w:rsid w:val="007D1F0A"/>
    <w:rsid w:val="007D7952"/>
    <w:rsid w:val="007E26B4"/>
    <w:rsid w:val="007E29CF"/>
    <w:rsid w:val="007E32DB"/>
    <w:rsid w:val="007E6AF4"/>
    <w:rsid w:val="007F1456"/>
    <w:rsid w:val="007F3025"/>
    <w:rsid w:val="007F3BB0"/>
    <w:rsid w:val="007F4831"/>
    <w:rsid w:val="007F629C"/>
    <w:rsid w:val="00800694"/>
    <w:rsid w:val="00800E95"/>
    <w:rsid w:val="00802276"/>
    <w:rsid w:val="008042A7"/>
    <w:rsid w:val="00804E3D"/>
    <w:rsid w:val="00805552"/>
    <w:rsid w:val="008167BD"/>
    <w:rsid w:val="0081691E"/>
    <w:rsid w:val="00817162"/>
    <w:rsid w:val="00820B4C"/>
    <w:rsid w:val="00823ABD"/>
    <w:rsid w:val="008246F7"/>
    <w:rsid w:val="008254BA"/>
    <w:rsid w:val="00826926"/>
    <w:rsid w:val="008307BF"/>
    <w:rsid w:val="00830CC9"/>
    <w:rsid w:val="0083100A"/>
    <w:rsid w:val="0083153A"/>
    <w:rsid w:val="00837C91"/>
    <w:rsid w:val="008405CE"/>
    <w:rsid w:val="0084323C"/>
    <w:rsid w:val="008435E7"/>
    <w:rsid w:val="008450F6"/>
    <w:rsid w:val="00847383"/>
    <w:rsid w:val="00847CEF"/>
    <w:rsid w:val="00851C3D"/>
    <w:rsid w:val="00854D88"/>
    <w:rsid w:val="008629E0"/>
    <w:rsid w:val="00862A73"/>
    <w:rsid w:val="008678BD"/>
    <w:rsid w:val="008718B7"/>
    <w:rsid w:val="00872142"/>
    <w:rsid w:val="00872581"/>
    <w:rsid w:val="0087362F"/>
    <w:rsid w:val="0087456B"/>
    <w:rsid w:val="008749A9"/>
    <w:rsid w:val="00876B13"/>
    <w:rsid w:val="00877148"/>
    <w:rsid w:val="00877D12"/>
    <w:rsid w:val="00892670"/>
    <w:rsid w:val="008930E3"/>
    <w:rsid w:val="00895AC4"/>
    <w:rsid w:val="00896C30"/>
    <w:rsid w:val="008A0A42"/>
    <w:rsid w:val="008A0FBD"/>
    <w:rsid w:val="008A18F5"/>
    <w:rsid w:val="008A6CFF"/>
    <w:rsid w:val="008A71D4"/>
    <w:rsid w:val="008A7269"/>
    <w:rsid w:val="008A73DA"/>
    <w:rsid w:val="008B1608"/>
    <w:rsid w:val="008B172C"/>
    <w:rsid w:val="008D00BE"/>
    <w:rsid w:val="008D4D48"/>
    <w:rsid w:val="008D6A5C"/>
    <w:rsid w:val="008D7E7C"/>
    <w:rsid w:val="008E15F9"/>
    <w:rsid w:val="008E26B1"/>
    <w:rsid w:val="008F128A"/>
    <w:rsid w:val="008F3385"/>
    <w:rsid w:val="008F364D"/>
    <w:rsid w:val="008F4AD3"/>
    <w:rsid w:val="008F532A"/>
    <w:rsid w:val="00900A46"/>
    <w:rsid w:val="00902538"/>
    <w:rsid w:val="0090621F"/>
    <w:rsid w:val="009068D7"/>
    <w:rsid w:val="009076DA"/>
    <w:rsid w:val="00907EC4"/>
    <w:rsid w:val="009138F4"/>
    <w:rsid w:val="0091562F"/>
    <w:rsid w:val="009170A3"/>
    <w:rsid w:val="00917421"/>
    <w:rsid w:val="0092367F"/>
    <w:rsid w:val="00926D40"/>
    <w:rsid w:val="00930F00"/>
    <w:rsid w:val="00931C84"/>
    <w:rsid w:val="00932169"/>
    <w:rsid w:val="00933147"/>
    <w:rsid w:val="00933955"/>
    <w:rsid w:val="0093505D"/>
    <w:rsid w:val="0093795D"/>
    <w:rsid w:val="00940FBC"/>
    <w:rsid w:val="009432BA"/>
    <w:rsid w:val="00944D93"/>
    <w:rsid w:val="009506BF"/>
    <w:rsid w:val="009551F9"/>
    <w:rsid w:val="00957059"/>
    <w:rsid w:val="0096340C"/>
    <w:rsid w:val="00964BCD"/>
    <w:rsid w:val="0096573B"/>
    <w:rsid w:val="00965D35"/>
    <w:rsid w:val="0097597B"/>
    <w:rsid w:val="0097609B"/>
    <w:rsid w:val="00977389"/>
    <w:rsid w:val="009777AA"/>
    <w:rsid w:val="00990BF4"/>
    <w:rsid w:val="00991445"/>
    <w:rsid w:val="00992AC1"/>
    <w:rsid w:val="00993395"/>
    <w:rsid w:val="009A10C5"/>
    <w:rsid w:val="009A1BFF"/>
    <w:rsid w:val="009B17E8"/>
    <w:rsid w:val="009B4021"/>
    <w:rsid w:val="009B46AA"/>
    <w:rsid w:val="009B70D9"/>
    <w:rsid w:val="009B7ED2"/>
    <w:rsid w:val="009C1C17"/>
    <w:rsid w:val="009C2BA2"/>
    <w:rsid w:val="009D08FE"/>
    <w:rsid w:val="009D12FB"/>
    <w:rsid w:val="009E0AA1"/>
    <w:rsid w:val="009E2CAF"/>
    <w:rsid w:val="009E3ED9"/>
    <w:rsid w:val="009F1289"/>
    <w:rsid w:val="009F2028"/>
    <w:rsid w:val="009F2C04"/>
    <w:rsid w:val="009F4F36"/>
    <w:rsid w:val="009F6B6D"/>
    <w:rsid w:val="009F6D41"/>
    <w:rsid w:val="00A069E2"/>
    <w:rsid w:val="00A070D0"/>
    <w:rsid w:val="00A11C2D"/>
    <w:rsid w:val="00A1240A"/>
    <w:rsid w:val="00A16603"/>
    <w:rsid w:val="00A20815"/>
    <w:rsid w:val="00A22FA3"/>
    <w:rsid w:val="00A24406"/>
    <w:rsid w:val="00A425C7"/>
    <w:rsid w:val="00A4559C"/>
    <w:rsid w:val="00A504DC"/>
    <w:rsid w:val="00A51C13"/>
    <w:rsid w:val="00A52694"/>
    <w:rsid w:val="00A531A0"/>
    <w:rsid w:val="00A53952"/>
    <w:rsid w:val="00A56D71"/>
    <w:rsid w:val="00A6271D"/>
    <w:rsid w:val="00A64F04"/>
    <w:rsid w:val="00A67C6D"/>
    <w:rsid w:val="00A71335"/>
    <w:rsid w:val="00A74A9E"/>
    <w:rsid w:val="00A76F85"/>
    <w:rsid w:val="00A80176"/>
    <w:rsid w:val="00A80FF8"/>
    <w:rsid w:val="00A83B37"/>
    <w:rsid w:val="00A846AE"/>
    <w:rsid w:val="00A86C88"/>
    <w:rsid w:val="00A906CF"/>
    <w:rsid w:val="00A93867"/>
    <w:rsid w:val="00A95190"/>
    <w:rsid w:val="00AA590E"/>
    <w:rsid w:val="00AA5FD0"/>
    <w:rsid w:val="00AB0444"/>
    <w:rsid w:val="00AB2D54"/>
    <w:rsid w:val="00AB3242"/>
    <w:rsid w:val="00AB3C9E"/>
    <w:rsid w:val="00AB3CB4"/>
    <w:rsid w:val="00AB45F9"/>
    <w:rsid w:val="00AB69DB"/>
    <w:rsid w:val="00AC3884"/>
    <w:rsid w:val="00AD04C1"/>
    <w:rsid w:val="00AD194C"/>
    <w:rsid w:val="00AD1B74"/>
    <w:rsid w:val="00AD1E7F"/>
    <w:rsid w:val="00AD37DC"/>
    <w:rsid w:val="00AD39A0"/>
    <w:rsid w:val="00AD406A"/>
    <w:rsid w:val="00AD50E6"/>
    <w:rsid w:val="00AE0F9A"/>
    <w:rsid w:val="00AE57E3"/>
    <w:rsid w:val="00AF2136"/>
    <w:rsid w:val="00AF3A0D"/>
    <w:rsid w:val="00AF4272"/>
    <w:rsid w:val="00AF4C66"/>
    <w:rsid w:val="00B000E8"/>
    <w:rsid w:val="00B02EB2"/>
    <w:rsid w:val="00B03F7E"/>
    <w:rsid w:val="00B10F74"/>
    <w:rsid w:val="00B1101D"/>
    <w:rsid w:val="00B12632"/>
    <w:rsid w:val="00B14AF3"/>
    <w:rsid w:val="00B15D80"/>
    <w:rsid w:val="00B21E40"/>
    <w:rsid w:val="00B245C6"/>
    <w:rsid w:val="00B25DBD"/>
    <w:rsid w:val="00B27101"/>
    <w:rsid w:val="00B321B3"/>
    <w:rsid w:val="00B324D4"/>
    <w:rsid w:val="00B334A3"/>
    <w:rsid w:val="00B33BF5"/>
    <w:rsid w:val="00B36C4C"/>
    <w:rsid w:val="00B37FFA"/>
    <w:rsid w:val="00B40D09"/>
    <w:rsid w:val="00B42757"/>
    <w:rsid w:val="00B43770"/>
    <w:rsid w:val="00B445D5"/>
    <w:rsid w:val="00B44996"/>
    <w:rsid w:val="00B51F03"/>
    <w:rsid w:val="00B53235"/>
    <w:rsid w:val="00B5353F"/>
    <w:rsid w:val="00B535C7"/>
    <w:rsid w:val="00B544DB"/>
    <w:rsid w:val="00B56502"/>
    <w:rsid w:val="00B576DD"/>
    <w:rsid w:val="00B57D97"/>
    <w:rsid w:val="00B62210"/>
    <w:rsid w:val="00B62233"/>
    <w:rsid w:val="00B62EE3"/>
    <w:rsid w:val="00B62F9D"/>
    <w:rsid w:val="00B65253"/>
    <w:rsid w:val="00B73221"/>
    <w:rsid w:val="00B803C5"/>
    <w:rsid w:val="00B81D09"/>
    <w:rsid w:val="00B82B79"/>
    <w:rsid w:val="00B83408"/>
    <w:rsid w:val="00B83628"/>
    <w:rsid w:val="00B83A6A"/>
    <w:rsid w:val="00B8522A"/>
    <w:rsid w:val="00B86437"/>
    <w:rsid w:val="00B91BB6"/>
    <w:rsid w:val="00B96C1C"/>
    <w:rsid w:val="00B97914"/>
    <w:rsid w:val="00BA71CD"/>
    <w:rsid w:val="00BB19D0"/>
    <w:rsid w:val="00BB1A5C"/>
    <w:rsid w:val="00BB2920"/>
    <w:rsid w:val="00BB3F47"/>
    <w:rsid w:val="00BB4816"/>
    <w:rsid w:val="00BC1373"/>
    <w:rsid w:val="00BC1D0D"/>
    <w:rsid w:val="00BC2CCF"/>
    <w:rsid w:val="00BC2E2E"/>
    <w:rsid w:val="00BC4EF1"/>
    <w:rsid w:val="00BD23E7"/>
    <w:rsid w:val="00BD4471"/>
    <w:rsid w:val="00BD4D27"/>
    <w:rsid w:val="00BD60E6"/>
    <w:rsid w:val="00BD72DE"/>
    <w:rsid w:val="00BE21FA"/>
    <w:rsid w:val="00BE5A6B"/>
    <w:rsid w:val="00BF3851"/>
    <w:rsid w:val="00BF500F"/>
    <w:rsid w:val="00BF6E8D"/>
    <w:rsid w:val="00C01E64"/>
    <w:rsid w:val="00C01F27"/>
    <w:rsid w:val="00C02348"/>
    <w:rsid w:val="00C05C1A"/>
    <w:rsid w:val="00C1140D"/>
    <w:rsid w:val="00C1187C"/>
    <w:rsid w:val="00C15264"/>
    <w:rsid w:val="00C20F3B"/>
    <w:rsid w:val="00C22E76"/>
    <w:rsid w:val="00C2313F"/>
    <w:rsid w:val="00C2409E"/>
    <w:rsid w:val="00C24731"/>
    <w:rsid w:val="00C276EB"/>
    <w:rsid w:val="00C27FCB"/>
    <w:rsid w:val="00C33A3A"/>
    <w:rsid w:val="00C346E0"/>
    <w:rsid w:val="00C34873"/>
    <w:rsid w:val="00C37421"/>
    <w:rsid w:val="00C40411"/>
    <w:rsid w:val="00C41867"/>
    <w:rsid w:val="00C42803"/>
    <w:rsid w:val="00C461CC"/>
    <w:rsid w:val="00C464F9"/>
    <w:rsid w:val="00C472B7"/>
    <w:rsid w:val="00C50770"/>
    <w:rsid w:val="00C63154"/>
    <w:rsid w:val="00C65019"/>
    <w:rsid w:val="00C66294"/>
    <w:rsid w:val="00C71BA5"/>
    <w:rsid w:val="00C71D4C"/>
    <w:rsid w:val="00C75032"/>
    <w:rsid w:val="00C75193"/>
    <w:rsid w:val="00C76AF5"/>
    <w:rsid w:val="00C77EDA"/>
    <w:rsid w:val="00C82EB2"/>
    <w:rsid w:val="00C857FB"/>
    <w:rsid w:val="00C85B86"/>
    <w:rsid w:val="00C865DA"/>
    <w:rsid w:val="00C91B15"/>
    <w:rsid w:val="00C91F8F"/>
    <w:rsid w:val="00C925B9"/>
    <w:rsid w:val="00C93F41"/>
    <w:rsid w:val="00C942CD"/>
    <w:rsid w:val="00C96605"/>
    <w:rsid w:val="00C96B2C"/>
    <w:rsid w:val="00CA1AAD"/>
    <w:rsid w:val="00CA284A"/>
    <w:rsid w:val="00CA4608"/>
    <w:rsid w:val="00CB1130"/>
    <w:rsid w:val="00CB2596"/>
    <w:rsid w:val="00CB3D99"/>
    <w:rsid w:val="00CB426A"/>
    <w:rsid w:val="00CB4CC6"/>
    <w:rsid w:val="00CB5D65"/>
    <w:rsid w:val="00CB6688"/>
    <w:rsid w:val="00CB7B89"/>
    <w:rsid w:val="00CC167F"/>
    <w:rsid w:val="00CC2E0F"/>
    <w:rsid w:val="00CC3A15"/>
    <w:rsid w:val="00CC7403"/>
    <w:rsid w:val="00CD2C77"/>
    <w:rsid w:val="00CD3F1F"/>
    <w:rsid w:val="00CD4E36"/>
    <w:rsid w:val="00CD5209"/>
    <w:rsid w:val="00CD7719"/>
    <w:rsid w:val="00CE563A"/>
    <w:rsid w:val="00CE6459"/>
    <w:rsid w:val="00CE6B2F"/>
    <w:rsid w:val="00CE7751"/>
    <w:rsid w:val="00CF2D10"/>
    <w:rsid w:val="00CF2F41"/>
    <w:rsid w:val="00CF3A9B"/>
    <w:rsid w:val="00CF789E"/>
    <w:rsid w:val="00D020FD"/>
    <w:rsid w:val="00D05883"/>
    <w:rsid w:val="00D07C9B"/>
    <w:rsid w:val="00D10282"/>
    <w:rsid w:val="00D121CC"/>
    <w:rsid w:val="00D13D29"/>
    <w:rsid w:val="00D154DB"/>
    <w:rsid w:val="00D178C0"/>
    <w:rsid w:val="00D23932"/>
    <w:rsid w:val="00D244E1"/>
    <w:rsid w:val="00D260A2"/>
    <w:rsid w:val="00D26F1C"/>
    <w:rsid w:val="00D3026C"/>
    <w:rsid w:val="00D30B0D"/>
    <w:rsid w:val="00D33808"/>
    <w:rsid w:val="00D37236"/>
    <w:rsid w:val="00D43FA1"/>
    <w:rsid w:val="00D45BDD"/>
    <w:rsid w:val="00D501CC"/>
    <w:rsid w:val="00D5384D"/>
    <w:rsid w:val="00D54F10"/>
    <w:rsid w:val="00D5527B"/>
    <w:rsid w:val="00D606F5"/>
    <w:rsid w:val="00D60EA5"/>
    <w:rsid w:val="00D7180B"/>
    <w:rsid w:val="00D72EDE"/>
    <w:rsid w:val="00D7334E"/>
    <w:rsid w:val="00D74D8D"/>
    <w:rsid w:val="00D75CE8"/>
    <w:rsid w:val="00D812B9"/>
    <w:rsid w:val="00D83EB1"/>
    <w:rsid w:val="00D96D56"/>
    <w:rsid w:val="00DA0544"/>
    <w:rsid w:val="00DB37E7"/>
    <w:rsid w:val="00DC0BCB"/>
    <w:rsid w:val="00DC2795"/>
    <w:rsid w:val="00DC3FD1"/>
    <w:rsid w:val="00DD3F9E"/>
    <w:rsid w:val="00DD6669"/>
    <w:rsid w:val="00DD71C1"/>
    <w:rsid w:val="00DD7BF7"/>
    <w:rsid w:val="00DE0E6F"/>
    <w:rsid w:val="00DE1D93"/>
    <w:rsid w:val="00DE4A5F"/>
    <w:rsid w:val="00DF06DA"/>
    <w:rsid w:val="00DF0B61"/>
    <w:rsid w:val="00DF3089"/>
    <w:rsid w:val="00DF4789"/>
    <w:rsid w:val="00DF55DB"/>
    <w:rsid w:val="00DF76E6"/>
    <w:rsid w:val="00E02ED2"/>
    <w:rsid w:val="00E03724"/>
    <w:rsid w:val="00E042BD"/>
    <w:rsid w:val="00E04392"/>
    <w:rsid w:val="00E10598"/>
    <w:rsid w:val="00E10725"/>
    <w:rsid w:val="00E13200"/>
    <w:rsid w:val="00E14760"/>
    <w:rsid w:val="00E14E84"/>
    <w:rsid w:val="00E16FD9"/>
    <w:rsid w:val="00E175E4"/>
    <w:rsid w:val="00E2011A"/>
    <w:rsid w:val="00E2329E"/>
    <w:rsid w:val="00E23BB4"/>
    <w:rsid w:val="00E34DFD"/>
    <w:rsid w:val="00E37955"/>
    <w:rsid w:val="00E41887"/>
    <w:rsid w:val="00E41D33"/>
    <w:rsid w:val="00E476F7"/>
    <w:rsid w:val="00E51F22"/>
    <w:rsid w:val="00E520AC"/>
    <w:rsid w:val="00E5223D"/>
    <w:rsid w:val="00E56A32"/>
    <w:rsid w:val="00E6071A"/>
    <w:rsid w:val="00E60B7E"/>
    <w:rsid w:val="00E63F10"/>
    <w:rsid w:val="00E65A64"/>
    <w:rsid w:val="00E671D6"/>
    <w:rsid w:val="00E673FB"/>
    <w:rsid w:val="00E71759"/>
    <w:rsid w:val="00E74162"/>
    <w:rsid w:val="00E7629F"/>
    <w:rsid w:val="00E76304"/>
    <w:rsid w:val="00E8341C"/>
    <w:rsid w:val="00E85306"/>
    <w:rsid w:val="00E867B6"/>
    <w:rsid w:val="00E86CE5"/>
    <w:rsid w:val="00E87770"/>
    <w:rsid w:val="00E95CFE"/>
    <w:rsid w:val="00E9766B"/>
    <w:rsid w:val="00EA2C9A"/>
    <w:rsid w:val="00EA3130"/>
    <w:rsid w:val="00EA73A9"/>
    <w:rsid w:val="00EA7407"/>
    <w:rsid w:val="00EA7D6A"/>
    <w:rsid w:val="00EB1852"/>
    <w:rsid w:val="00EB26F0"/>
    <w:rsid w:val="00EB6E05"/>
    <w:rsid w:val="00EC1A83"/>
    <w:rsid w:val="00EC4BAF"/>
    <w:rsid w:val="00EC66F1"/>
    <w:rsid w:val="00EC6A51"/>
    <w:rsid w:val="00EC7D38"/>
    <w:rsid w:val="00ED1869"/>
    <w:rsid w:val="00ED1997"/>
    <w:rsid w:val="00ED1E46"/>
    <w:rsid w:val="00ED2CBE"/>
    <w:rsid w:val="00ED5815"/>
    <w:rsid w:val="00ED59D9"/>
    <w:rsid w:val="00ED7056"/>
    <w:rsid w:val="00EE1C4E"/>
    <w:rsid w:val="00EE2D1F"/>
    <w:rsid w:val="00EE3399"/>
    <w:rsid w:val="00EE364E"/>
    <w:rsid w:val="00EE401A"/>
    <w:rsid w:val="00EE478C"/>
    <w:rsid w:val="00EF4834"/>
    <w:rsid w:val="00EF55E8"/>
    <w:rsid w:val="00F01BAF"/>
    <w:rsid w:val="00F02521"/>
    <w:rsid w:val="00F0687C"/>
    <w:rsid w:val="00F06C1A"/>
    <w:rsid w:val="00F07987"/>
    <w:rsid w:val="00F120E2"/>
    <w:rsid w:val="00F20679"/>
    <w:rsid w:val="00F22AB0"/>
    <w:rsid w:val="00F22EAE"/>
    <w:rsid w:val="00F234FD"/>
    <w:rsid w:val="00F24967"/>
    <w:rsid w:val="00F25A3D"/>
    <w:rsid w:val="00F26E42"/>
    <w:rsid w:val="00F2716C"/>
    <w:rsid w:val="00F31F2F"/>
    <w:rsid w:val="00F3254A"/>
    <w:rsid w:val="00F32EFE"/>
    <w:rsid w:val="00F3650F"/>
    <w:rsid w:val="00F420DB"/>
    <w:rsid w:val="00F42267"/>
    <w:rsid w:val="00F44D11"/>
    <w:rsid w:val="00F44E7B"/>
    <w:rsid w:val="00F46986"/>
    <w:rsid w:val="00F47A7A"/>
    <w:rsid w:val="00F527DB"/>
    <w:rsid w:val="00F52D39"/>
    <w:rsid w:val="00F54A34"/>
    <w:rsid w:val="00F552BA"/>
    <w:rsid w:val="00F5564C"/>
    <w:rsid w:val="00F57B0B"/>
    <w:rsid w:val="00F604C2"/>
    <w:rsid w:val="00F63F20"/>
    <w:rsid w:val="00F64CEB"/>
    <w:rsid w:val="00F64FB7"/>
    <w:rsid w:val="00F70A30"/>
    <w:rsid w:val="00F70CDB"/>
    <w:rsid w:val="00F800BF"/>
    <w:rsid w:val="00F8089A"/>
    <w:rsid w:val="00F8568D"/>
    <w:rsid w:val="00F918F1"/>
    <w:rsid w:val="00FA7B87"/>
    <w:rsid w:val="00FB0F76"/>
    <w:rsid w:val="00FB1E6C"/>
    <w:rsid w:val="00FB2B7A"/>
    <w:rsid w:val="00FB325E"/>
    <w:rsid w:val="00FB58C2"/>
    <w:rsid w:val="00FC1484"/>
    <w:rsid w:val="00FC2BEF"/>
    <w:rsid w:val="00FC4F78"/>
    <w:rsid w:val="00FC6EF9"/>
    <w:rsid w:val="00FD1FD9"/>
    <w:rsid w:val="00FD21FA"/>
    <w:rsid w:val="00FD3968"/>
    <w:rsid w:val="00FD7F52"/>
    <w:rsid w:val="00FE11FE"/>
    <w:rsid w:val="00FE2384"/>
    <w:rsid w:val="00FE2AA1"/>
    <w:rsid w:val="00FE45A8"/>
    <w:rsid w:val="00FE4A4C"/>
    <w:rsid w:val="00FE6AB9"/>
    <w:rsid w:val="00FE6E4D"/>
    <w:rsid w:val="00FF026E"/>
    <w:rsid w:val="00FF2993"/>
    <w:rsid w:val="00FF3F07"/>
  </w:rsids>
  <m:mathPr>
    <m:mathFont m:val="Cambria Math"/>
    <m:brkBin m:val="before"/>
    <m:brkBinSub m:val="--"/>
    <m:smallFrac m:val="0"/>
    <m:dispDef/>
    <m:lMargin m:val="0"/>
    <m:rMargin m:val="0"/>
    <m:defJc m:val="centerGroup"/>
    <m:wrapIndent m:val="1440"/>
    <m:intLim m:val="subSup"/>
    <m:naryLim m:val="undOvr"/>
  </m:mathPr>
  <w:themeFontLang w:val="en-Z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91E4E3C"/>
  <w15:docId w15:val="{39D832D5-60B3-4694-B8BC-8A7075639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62F6C"/>
    <w:rPr>
      <w:sz w:val="24"/>
      <w:lang w:val="en-GB" w:eastAsia="en-US"/>
    </w:rPr>
  </w:style>
  <w:style w:type="paragraph" w:styleId="Heading1">
    <w:name w:val="heading 1"/>
    <w:basedOn w:val="Normal"/>
    <w:next w:val="Normal"/>
    <w:link w:val="Heading1Char"/>
    <w:qFormat/>
    <w:rsid w:val="008F532A"/>
    <w:pPr>
      <w:keepNext/>
      <w:tabs>
        <w:tab w:val="left" w:pos="426"/>
      </w:tabs>
      <w:outlineLvl w:val="0"/>
    </w:pPr>
    <w:rPr>
      <w:rFonts w:ascii="Arial" w:hAnsi="Arial" w:cs="Arial"/>
      <w:b/>
      <w:bCs/>
      <w:sz w:val="20"/>
    </w:rPr>
  </w:style>
  <w:style w:type="paragraph" w:styleId="Heading2">
    <w:name w:val="heading 2"/>
    <w:basedOn w:val="Normal"/>
    <w:next w:val="Normal"/>
    <w:link w:val="Heading2Char"/>
    <w:semiHidden/>
    <w:unhideWhenUsed/>
    <w:qFormat/>
    <w:rsid w:val="000C06F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qFormat/>
    <w:rsid w:val="00D10282"/>
    <w:pPr>
      <w:keepNext/>
      <w:outlineLvl w:val="2"/>
    </w:pPr>
    <w:rPr>
      <w:rFonts w:ascii="Arial" w:hAnsi="Arial"/>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178C0"/>
    <w:pPr>
      <w:tabs>
        <w:tab w:val="center" w:pos="4153"/>
        <w:tab w:val="right" w:pos="8306"/>
      </w:tabs>
    </w:pPr>
  </w:style>
  <w:style w:type="character" w:styleId="Hyperlink">
    <w:name w:val="Hyperlink"/>
    <w:uiPriority w:val="99"/>
    <w:rsid w:val="005C69B6"/>
    <w:rPr>
      <w:color w:val="0000FF"/>
      <w:u w:val="single"/>
    </w:rPr>
  </w:style>
  <w:style w:type="paragraph" w:styleId="BodyTextIndent2">
    <w:name w:val="Body Text Indent 2"/>
    <w:basedOn w:val="Normal"/>
    <w:link w:val="BodyTextIndent2Char"/>
    <w:rsid w:val="008F532A"/>
    <w:pPr>
      <w:ind w:left="709" w:firstLine="11"/>
      <w:jc w:val="both"/>
    </w:pPr>
    <w:rPr>
      <w:rFonts w:ascii="Arial" w:hAnsi="Arial" w:cs="Arial"/>
      <w:sz w:val="22"/>
    </w:rPr>
  </w:style>
  <w:style w:type="paragraph" w:styleId="BodyTextIndent3">
    <w:name w:val="Body Text Indent 3"/>
    <w:basedOn w:val="Normal"/>
    <w:rsid w:val="008F532A"/>
    <w:pPr>
      <w:ind w:left="709" w:hanging="709"/>
      <w:jc w:val="both"/>
    </w:pPr>
    <w:rPr>
      <w:rFonts w:ascii="Arial" w:hAnsi="Arial" w:cs="Arial"/>
      <w:sz w:val="22"/>
    </w:rPr>
  </w:style>
  <w:style w:type="paragraph" w:styleId="BodyText">
    <w:name w:val="Body Text"/>
    <w:basedOn w:val="Normal"/>
    <w:link w:val="BodyTextChar"/>
    <w:rsid w:val="008F532A"/>
    <w:pPr>
      <w:jc w:val="both"/>
    </w:pPr>
    <w:rPr>
      <w:rFonts w:ascii="Arial" w:hAnsi="Arial" w:cs="Arial"/>
      <w:sz w:val="22"/>
    </w:rPr>
  </w:style>
  <w:style w:type="paragraph" w:styleId="PlainText">
    <w:name w:val="Plain Text"/>
    <w:basedOn w:val="Normal"/>
    <w:rsid w:val="008F532A"/>
    <w:rPr>
      <w:rFonts w:ascii="Courier New" w:hAnsi="Courier New"/>
      <w:sz w:val="20"/>
    </w:rPr>
  </w:style>
  <w:style w:type="table" w:styleId="TableGrid">
    <w:name w:val="Table Grid"/>
    <w:basedOn w:val="TableNormal"/>
    <w:uiPriority w:val="39"/>
    <w:rsid w:val="008F53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rsid w:val="003A66C0"/>
    <w:pPr>
      <w:tabs>
        <w:tab w:val="center" w:pos="4153"/>
        <w:tab w:val="right" w:pos="8306"/>
      </w:tabs>
    </w:pPr>
  </w:style>
  <w:style w:type="character" w:styleId="CommentReference">
    <w:name w:val="annotation reference"/>
    <w:rsid w:val="00F234FD"/>
    <w:rPr>
      <w:sz w:val="16"/>
      <w:szCs w:val="16"/>
    </w:rPr>
  </w:style>
  <w:style w:type="paragraph" w:styleId="CommentText">
    <w:name w:val="annotation text"/>
    <w:basedOn w:val="Normal"/>
    <w:link w:val="CommentTextChar"/>
    <w:rsid w:val="00F234FD"/>
    <w:rPr>
      <w:sz w:val="20"/>
    </w:rPr>
  </w:style>
  <w:style w:type="character" w:customStyle="1" w:styleId="CommentTextChar">
    <w:name w:val="Comment Text Char"/>
    <w:link w:val="CommentText"/>
    <w:rsid w:val="00F234FD"/>
    <w:rPr>
      <w:lang w:val="en-GB"/>
    </w:rPr>
  </w:style>
  <w:style w:type="paragraph" w:styleId="CommentSubject">
    <w:name w:val="annotation subject"/>
    <w:basedOn w:val="CommentText"/>
    <w:next w:val="CommentText"/>
    <w:link w:val="CommentSubjectChar"/>
    <w:rsid w:val="00F234FD"/>
    <w:rPr>
      <w:b/>
      <w:bCs/>
    </w:rPr>
  </w:style>
  <w:style w:type="character" w:customStyle="1" w:styleId="CommentSubjectChar">
    <w:name w:val="Comment Subject Char"/>
    <w:link w:val="CommentSubject"/>
    <w:rsid w:val="00F234FD"/>
    <w:rPr>
      <w:b/>
      <w:bCs/>
      <w:lang w:val="en-GB"/>
    </w:rPr>
  </w:style>
  <w:style w:type="paragraph" w:styleId="BalloonText">
    <w:name w:val="Balloon Text"/>
    <w:basedOn w:val="Normal"/>
    <w:link w:val="BalloonTextChar"/>
    <w:rsid w:val="00F234FD"/>
    <w:rPr>
      <w:rFonts w:ascii="Tahoma" w:hAnsi="Tahoma" w:cs="Tahoma"/>
      <w:sz w:val="16"/>
      <w:szCs w:val="16"/>
    </w:rPr>
  </w:style>
  <w:style w:type="character" w:customStyle="1" w:styleId="BalloonTextChar">
    <w:name w:val="Balloon Text Char"/>
    <w:link w:val="BalloonText"/>
    <w:rsid w:val="00F234FD"/>
    <w:rPr>
      <w:rFonts w:ascii="Tahoma" w:hAnsi="Tahoma" w:cs="Tahoma"/>
      <w:sz w:val="16"/>
      <w:szCs w:val="16"/>
      <w:lang w:val="en-GB"/>
    </w:rPr>
  </w:style>
  <w:style w:type="character" w:customStyle="1" w:styleId="BodyTextIndent2Char">
    <w:name w:val="Body Text Indent 2 Char"/>
    <w:link w:val="BodyTextIndent2"/>
    <w:rsid w:val="00151AEC"/>
    <w:rPr>
      <w:rFonts w:ascii="Arial" w:hAnsi="Arial" w:cs="Arial"/>
      <w:sz w:val="22"/>
      <w:lang w:val="en-GB"/>
    </w:rPr>
  </w:style>
  <w:style w:type="character" w:customStyle="1" w:styleId="BodyTextChar">
    <w:name w:val="Body Text Char"/>
    <w:link w:val="BodyText"/>
    <w:rsid w:val="00675B58"/>
    <w:rPr>
      <w:rFonts w:ascii="Arial" w:hAnsi="Arial" w:cs="Arial"/>
      <w:sz w:val="22"/>
      <w:lang w:val="en-GB" w:eastAsia="en-US"/>
    </w:rPr>
  </w:style>
  <w:style w:type="paragraph" w:customStyle="1" w:styleId="Default">
    <w:name w:val="Default"/>
    <w:rsid w:val="00675B58"/>
    <w:pPr>
      <w:autoSpaceDE w:val="0"/>
      <w:autoSpaceDN w:val="0"/>
      <w:adjustRightInd w:val="0"/>
    </w:pPr>
    <w:rPr>
      <w:rFonts w:eastAsia="Calibri"/>
      <w:color w:val="000000"/>
      <w:sz w:val="24"/>
      <w:szCs w:val="24"/>
      <w:lang w:eastAsia="en-US"/>
    </w:rPr>
  </w:style>
  <w:style w:type="character" w:customStyle="1" w:styleId="Heading1Char">
    <w:name w:val="Heading 1 Char"/>
    <w:link w:val="Heading1"/>
    <w:rsid w:val="00A71335"/>
    <w:rPr>
      <w:rFonts w:ascii="Arial" w:hAnsi="Arial" w:cs="Arial"/>
      <w:b/>
      <w:bCs/>
      <w:lang w:val="en-GB" w:eastAsia="en-US"/>
    </w:rPr>
  </w:style>
  <w:style w:type="character" w:customStyle="1" w:styleId="HeaderChar">
    <w:name w:val="Header Char"/>
    <w:link w:val="Header"/>
    <w:uiPriority w:val="99"/>
    <w:rsid w:val="00BD23E7"/>
    <w:rPr>
      <w:sz w:val="24"/>
      <w:lang w:val="en-GB" w:eastAsia="en-US"/>
    </w:rPr>
  </w:style>
  <w:style w:type="character" w:customStyle="1" w:styleId="FooterChar">
    <w:name w:val="Footer Char"/>
    <w:link w:val="Footer"/>
    <w:rsid w:val="00A069E2"/>
    <w:rPr>
      <w:sz w:val="24"/>
      <w:lang w:val="en-GB" w:eastAsia="en-US"/>
    </w:rPr>
  </w:style>
  <w:style w:type="character" w:styleId="PageNumber">
    <w:name w:val="page number"/>
    <w:rsid w:val="00A069E2"/>
  </w:style>
  <w:style w:type="paragraph" w:customStyle="1" w:styleId="ColorfulList-Accent11">
    <w:name w:val="Colorful List - Accent 11"/>
    <w:basedOn w:val="Normal"/>
    <w:uiPriority w:val="34"/>
    <w:qFormat/>
    <w:rsid w:val="0065526B"/>
    <w:pPr>
      <w:widowControl w:val="0"/>
      <w:ind w:left="720"/>
      <w:contextualSpacing/>
    </w:pPr>
    <w:rPr>
      <w:rFonts w:ascii="Calibri" w:eastAsia="Calibri" w:hAnsi="Calibri"/>
      <w:sz w:val="22"/>
      <w:szCs w:val="22"/>
      <w:lang w:val="en-US"/>
    </w:rPr>
  </w:style>
  <w:style w:type="character" w:customStyle="1" w:styleId="Heading3Char">
    <w:name w:val="Heading 3 Char"/>
    <w:link w:val="Heading3"/>
    <w:uiPriority w:val="9"/>
    <w:rsid w:val="00D10282"/>
    <w:rPr>
      <w:rFonts w:ascii="Arial" w:hAnsi="Arial"/>
      <w:b/>
      <w:lang w:val="en-GB" w:eastAsia="en-US"/>
    </w:rPr>
  </w:style>
  <w:style w:type="character" w:customStyle="1" w:styleId="Mention1">
    <w:name w:val="Mention1"/>
    <w:uiPriority w:val="51"/>
    <w:rsid w:val="009F2028"/>
    <w:rPr>
      <w:color w:val="2B579A"/>
      <w:shd w:val="clear" w:color="auto" w:fill="E6E6E6"/>
    </w:rPr>
  </w:style>
  <w:style w:type="paragraph" w:styleId="ListParagraph">
    <w:name w:val="List Paragraph"/>
    <w:basedOn w:val="Normal"/>
    <w:uiPriority w:val="72"/>
    <w:qFormat/>
    <w:rsid w:val="00B1101D"/>
    <w:pPr>
      <w:ind w:left="720"/>
      <w:contextualSpacing/>
    </w:pPr>
  </w:style>
  <w:style w:type="character" w:customStyle="1" w:styleId="UnresolvedMention1">
    <w:name w:val="Unresolved Mention1"/>
    <w:basedOn w:val="DefaultParagraphFont"/>
    <w:uiPriority w:val="99"/>
    <w:semiHidden/>
    <w:unhideWhenUsed/>
    <w:rsid w:val="009170A3"/>
    <w:rPr>
      <w:color w:val="808080"/>
      <w:shd w:val="clear" w:color="auto" w:fill="E6E6E6"/>
    </w:rPr>
  </w:style>
  <w:style w:type="paragraph" w:customStyle="1" w:styleId="Committeetype">
    <w:name w:val="Committee type"/>
    <w:basedOn w:val="Heading3"/>
    <w:next w:val="Normal"/>
    <w:qFormat/>
    <w:rsid w:val="000C06F6"/>
    <w:pPr>
      <w:pBdr>
        <w:top w:val="thinThickSmallGap" w:sz="24" w:space="1" w:color="auto"/>
        <w:left w:val="thinThickSmallGap" w:sz="24" w:space="1" w:color="auto"/>
        <w:bottom w:val="thickThinSmallGap" w:sz="24" w:space="1" w:color="auto"/>
        <w:right w:val="thickThinSmallGap" w:sz="24" w:space="1" w:color="auto"/>
      </w:pBdr>
      <w:tabs>
        <w:tab w:val="left" w:pos="5760"/>
        <w:tab w:val="left" w:pos="7920"/>
        <w:tab w:val="left" w:pos="9360"/>
      </w:tabs>
      <w:jc w:val="center"/>
    </w:pPr>
    <w:rPr>
      <w:rFonts w:ascii="Calibri" w:hAnsi="Calibri"/>
      <w:bCs/>
    </w:rPr>
  </w:style>
  <w:style w:type="character" w:customStyle="1" w:styleId="Heading2Char">
    <w:name w:val="Heading 2 Char"/>
    <w:basedOn w:val="DefaultParagraphFont"/>
    <w:link w:val="Heading2"/>
    <w:semiHidden/>
    <w:rsid w:val="000C06F6"/>
    <w:rPr>
      <w:rFonts w:asciiTheme="majorHAnsi" w:eastAsiaTheme="majorEastAsia" w:hAnsiTheme="majorHAnsi" w:cstheme="majorBidi"/>
      <w:color w:val="2E74B5" w:themeColor="accent1" w:themeShade="BF"/>
      <w:sz w:val="26"/>
      <w:szCs w:val="26"/>
      <w:lang w:val="en-GB" w:eastAsia="en-US"/>
    </w:rPr>
  </w:style>
  <w:style w:type="character" w:customStyle="1" w:styleId="UnresolvedMention2">
    <w:name w:val="Unresolved Mention2"/>
    <w:basedOn w:val="DefaultParagraphFont"/>
    <w:uiPriority w:val="99"/>
    <w:semiHidden/>
    <w:unhideWhenUsed/>
    <w:rsid w:val="00663F1B"/>
    <w:rPr>
      <w:color w:val="808080"/>
      <w:shd w:val="clear" w:color="auto" w:fill="E6E6E6"/>
    </w:rPr>
  </w:style>
  <w:style w:type="character" w:customStyle="1" w:styleId="tgc">
    <w:name w:val="_tgc"/>
    <w:rsid w:val="005402E0"/>
  </w:style>
  <w:style w:type="character" w:customStyle="1" w:styleId="st">
    <w:name w:val="st"/>
    <w:rsid w:val="005402E0"/>
  </w:style>
  <w:style w:type="character" w:styleId="Emphasis">
    <w:name w:val="Emphasis"/>
    <w:uiPriority w:val="20"/>
    <w:qFormat/>
    <w:rsid w:val="005402E0"/>
    <w:rPr>
      <w:i/>
      <w:iCs/>
    </w:rPr>
  </w:style>
  <w:style w:type="paragraph" w:styleId="BodyTextIndent">
    <w:name w:val="Body Text Indent"/>
    <w:basedOn w:val="Normal"/>
    <w:link w:val="BodyTextIndentChar"/>
    <w:rsid w:val="0079693A"/>
    <w:pPr>
      <w:spacing w:after="120"/>
      <w:ind w:left="360"/>
    </w:pPr>
  </w:style>
  <w:style w:type="character" w:customStyle="1" w:styleId="BodyTextIndentChar">
    <w:name w:val="Body Text Indent Char"/>
    <w:basedOn w:val="DefaultParagraphFont"/>
    <w:link w:val="BodyTextIndent"/>
    <w:rsid w:val="0079693A"/>
    <w:rPr>
      <w:sz w:val="24"/>
      <w:lang w:val="en-GB" w:eastAsia="en-US"/>
    </w:rPr>
  </w:style>
  <w:style w:type="paragraph" w:styleId="DocumentMap">
    <w:name w:val="Document Map"/>
    <w:basedOn w:val="Normal"/>
    <w:link w:val="DocumentMapChar"/>
    <w:semiHidden/>
    <w:unhideWhenUsed/>
    <w:rsid w:val="008A0A42"/>
    <w:rPr>
      <w:rFonts w:ascii="Lucida Grande" w:hAnsi="Lucida Grande" w:cs="Lucida Grande"/>
      <w:szCs w:val="24"/>
    </w:rPr>
  </w:style>
  <w:style w:type="character" w:customStyle="1" w:styleId="DocumentMapChar">
    <w:name w:val="Document Map Char"/>
    <w:basedOn w:val="DefaultParagraphFont"/>
    <w:link w:val="DocumentMap"/>
    <w:semiHidden/>
    <w:rsid w:val="008A0A42"/>
    <w:rPr>
      <w:rFonts w:ascii="Lucida Grande" w:hAnsi="Lucida Grande" w:cs="Lucida Grande"/>
      <w:sz w:val="24"/>
      <w:szCs w:val="24"/>
      <w:lang w:val="en-GB" w:eastAsia="en-US"/>
    </w:rPr>
  </w:style>
  <w:style w:type="paragraph" w:styleId="Revision">
    <w:name w:val="Revision"/>
    <w:hidden/>
    <w:uiPriority w:val="71"/>
    <w:semiHidden/>
    <w:rsid w:val="008A0A42"/>
    <w:rPr>
      <w:sz w:val="24"/>
      <w:lang w:val="en-GB" w:eastAsia="en-US"/>
    </w:rPr>
  </w:style>
  <w:style w:type="character" w:customStyle="1" w:styleId="UnresolvedMention3">
    <w:name w:val="Unresolved Mention3"/>
    <w:basedOn w:val="DefaultParagraphFont"/>
    <w:uiPriority w:val="99"/>
    <w:semiHidden/>
    <w:unhideWhenUsed/>
    <w:rsid w:val="008D6A5C"/>
    <w:rPr>
      <w:color w:val="605E5C"/>
      <w:shd w:val="clear" w:color="auto" w:fill="E1DFDD"/>
    </w:rPr>
  </w:style>
  <w:style w:type="character" w:styleId="UnresolvedMention">
    <w:name w:val="Unresolved Mention"/>
    <w:basedOn w:val="DefaultParagraphFont"/>
    <w:uiPriority w:val="99"/>
    <w:semiHidden/>
    <w:unhideWhenUsed/>
    <w:rsid w:val="002339A9"/>
    <w:rPr>
      <w:color w:val="605E5C"/>
      <w:shd w:val="clear" w:color="auto" w:fill="E1DFDD"/>
    </w:rPr>
  </w:style>
  <w:style w:type="character" w:styleId="FollowedHyperlink">
    <w:name w:val="FollowedHyperlink"/>
    <w:basedOn w:val="DefaultParagraphFont"/>
    <w:semiHidden/>
    <w:unhideWhenUsed/>
    <w:rsid w:val="002F32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564469">
      <w:bodyDiv w:val="1"/>
      <w:marLeft w:val="0"/>
      <w:marRight w:val="0"/>
      <w:marTop w:val="0"/>
      <w:marBottom w:val="0"/>
      <w:divBdr>
        <w:top w:val="none" w:sz="0" w:space="0" w:color="auto"/>
        <w:left w:val="none" w:sz="0" w:space="0" w:color="auto"/>
        <w:bottom w:val="none" w:sz="0" w:space="0" w:color="auto"/>
        <w:right w:val="none" w:sz="0" w:space="0" w:color="auto"/>
      </w:divBdr>
    </w:div>
    <w:div w:id="350763986">
      <w:bodyDiv w:val="1"/>
      <w:marLeft w:val="0"/>
      <w:marRight w:val="0"/>
      <w:marTop w:val="0"/>
      <w:marBottom w:val="0"/>
      <w:divBdr>
        <w:top w:val="none" w:sz="0" w:space="0" w:color="auto"/>
        <w:left w:val="none" w:sz="0" w:space="0" w:color="auto"/>
        <w:bottom w:val="none" w:sz="0" w:space="0" w:color="auto"/>
        <w:right w:val="none" w:sz="0" w:space="0" w:color="auto"/>
      </w:divBdr>
    </w:div>
    <w:div w:id="424115834">
      <w:bodyDiv w:val="1"/>
      <w:marLeft w:val="0"/>
      <w:marRight w:val="0"/>
      <w:marTop w:val="0"/>
      <w:marBottom w:val="0"/>
      <w:divBdr>
        <w:top w:val="none" w:sz="0" w:space="0" w:color="auto"/>
        <w:left w:val="none" w:sz="0" w:space="0" w:color="auto"/>
        <w:bottom w:val="none" w:sz="0" w:space="0" w:color="auto"/>
        <w:right w:val="none" w:sz="0" w:space="0" w:color="auto"/>
      </w:divBdr>
    </w:div>
    <w:div w:id="473065414">
      <w:bodyDiv w:val="1"/>
      <w:marLeft w:val="0"/>
      <w:marRight w:val="0"/>
      <w:marTop w:val="0"/>
      <w:marBottom w:val="0"/>
      <w:divBdr>
        <w:top w:val="none" w:sz="0" w:space="0" w:color="auto"/>
        <w:left w:val="none" w:sz="0" w:space="0" w:color="auto"/>
        <w:bottom w:val="none" w:sz="0" w:space="0" w:color="auto"/>
        <w:right w:val="none" w:sz="0" w:space="0" w:color="auto"/>
      </w:divBdr>
    </w:div>
    <w:div w:id="520169199">
      <w:bodyDiv w:val="1"/>
      <w:marLeft w:val="0"/>
      <w:marRight w:val="0"/>
      <w:marTop w:val="0"/>
      <w:marBottom w:val="0"/>
      <w:divBdr>
        <w:top w:val="none" w:sz="0" w:space="0" w:color="auto"/>
        <w:left w:val="none" w:sz="0" w:space="0" w:color="auto"/>
        <w:bottom w:val="none" w:sz="0" w:space="0" w:color="auto"/>
        <w:right w:val="none" w:sz="0" w:space="0" w:color="auto"/>
      </w:divBdr>
    </w:div>
    <w:div w:id="856114149">
      <w:bodyDiv w:val="1"/>
      <w:marLeft w:val="0"/>
      <w:marRight w:val="0"/>
      <w:marTop w:val="0"/>
      <w:marBottom w:val="0"/>
      <w:divBdr>
        <w:top w:val="none" w:sz="0" w:space="0" w:color="auto"/>
        <w:left w:val="none" w:sz="0" w:space="0" w:color="auto"/>
        <w:bottom w:val="none" w:sz="0" w:space="0" w:color="auto"/>
        <w:right w:val="none" w:sz="0" w:space="0" w:color="auto"/>
      </w:divBdr>
      <w:divsChild>
        <w:div w:id="1762068162">
          <w:marLeft w:val="0"/>
          <w:marRight w:val="0"/>
          <w:marTop w:val="0"/>
          <w:marBottom w:val="0"/>
          <w:divBdr>
            <w:top w:val="none" w:sz="0" w:space="0" w:color="auto"/>
            <w:left w:val="none" w:sz="0" w:space="0" w:color="auto"/>
            <w:bottom w:val="none" w:sz="0" w:space="0" w:color="auto"/>
            <w:right w:val="none" w:sz="0" w:space="0" w:color="auto"/>
          </w:divBdr>
        </w:div>
        <w:div w:id="1020618617">
          <w:marLeft w:val="0"/>
          <w:marRight w:val="0"/>
          <w:marTop w:val="0"/>
          <w:marBottom w:val="0"/>
          <w:divBdr>
            <w:top w:val="none" w:sz="0" w:space="0" w:color="auto"/>
            <w:left w:val="none" w:sz="0" w:space="0" w:color="auto"/>
            <w:bottom w:val="none" w:sz="0" w:space="0" w:color="auto"/>
            <w:right w:val="none" w:sz="0" w:space="0" w:color="auto"/>
          </w:divBdr>
        </w:div>
      </w:divsChild>
    </w:div>
    <w:div w:id="1239829131">
      <w:bodyDiv w:val="1"/>
      <w:marLeft w:val="0"/>
      <w:marRight w:val="0"/>
      <w:marTop w:val="0"/>
      <w:marBottom w:val="0"/>
      <w:divBdr>
        <w:top w:val="none" w:sz="0" w:space="0" w:color="auto"/>
        <w:left w:val="none" w:sz="0" w:space="0" w:color="auto"/>
        <w:bottom w:val="none" w:sz="0" w:space="0" w:color="auto"/>
        <w:right w:val="none" w:sz="0" w:space="0" w:color="auto"/>
      </w:divBdr>
    </w:div>
    <w:div w:id="1240366607">
      <w:bodyDiv w:val="1"/>
      <w:marLeft w:val="0"/>
      <w:marRight w:val="0"/>
      <w:marTop w:val="0"/>
      <w:marBottom w:val="0"/>
      <w:divBdr>
        <w:top w:val="none" w:sz="0" w:space="0" w:color="auto"/>
        <w:left w:val="none" w:sz="0" w:space="0" w:color="auto"/>
        <w:bottom w:val="none" w:sz="0" w:space="0" w:color="auto"/>
        <w:right w:val="none" w:sz="0" w:space="0" w:color="auto"/>
      </w:divBdr>
    </w:div>
    <w:div w:id="1293368020">
      <w:bodyDiv w:val="1"/>
      <w:marLeft w:val="0"/>
      <w:marRight w:val="0"/>
      <w:marTop w:val="0"/>
      <w:marBottom w:val="0"/>
      <w:divBdr>
        <w:top w:val="none" w:sz="0" w:space="0" w:color="auto"/>
        <w:left w:val="none" w:sz="0" w:space="0" w:color="auto"/>
        <w:bottom w:val="none" w:sz="0" w:space="0" w:color="auto"/>
        <w:right w:val="none" w:sz="0" w:space="0" w:color="auto"/>
      </w:divBdr>
    </w:div>
    <w:div w:id="1306735650">
      <w:bodyDiv w:val="1"/>
      <w:marLeft w:val="0"/>
      <w:marRight w:val="0"/>
      <w:marTop w:val="0"/>
      <w:marBottom w:val="0"/>
      <w:divBdr>
        <w:top w:val="none" w:sz="0" w:space="0" w:color="auto"/>
        <w:left w:val="none" w:sz="0" w:space="0" w:color="auto"/>
        <w:bottom w:val="none" w:sz="0" w:space="0" w:color="auto"/>
        <w:right w:val="none" w:sz="0" w:space="0" w:color="auto"/>
      </w:divBdr>
    </w:div>
    <w:div w:id="1931428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be.uct.ac.za/department-electrical-engineering"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yperlink" Target="mailto:islmds002@myuct.ac.za"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ebe.uct.ac.za/department-electrical-engineering" TargetMode="External"/><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islmds002@myuct.ac.za"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CA8657D9173A24DBD7B0FB866EF3383" ma:contentTypeVersion="38" ma:contentTypeDescription="Create a new document." ma:contentTypeScope="" ma:versionID="d6eee384a59d56c4c0511b14c376601c">
  <xsd:schema xmlns:xsd="http://www.w3.org/2001/XMLSchema" xmlns:xs="http://www.w3.org/2001/XMLSchema" xmlns:p="http://schemas.microsoft.com/office/2006/metadata/properties" xmlns:ns3="81103939-187f-454c-8c7a-f1b9e8b70184" xmlns:ns4="500055b9-ec1f-4aa7-b723-1bbd903f69a9" targetNamespace="http://schemas.microsoft.com/office/2006/metadata/properties" ma:root="true" ma:fieldsID="4e919851b3e78b3864b6b72b42af0538" ns3:_="" ns4:_="">
    <xsd:import namespace="81103939-187f-454c-8c7a-f1b9e8b70184"/>
    <xsd:import namespace="500055b9-ec1f-4aa7-b723-1bbd903f69a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GenerationTime" minOccurs="0"/>
                <xsd:element ref="ns4:MediaServiceEventHashCod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MediaLengthInSeconds"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103939-187f-454c-8c7a-f1b9e8b7018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0055b9-ec1f-4aa7-b723-1bbd903f69a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element name="MediaLengthInSeconds" ma:index="41" nillable="true" ma:displayName="Length (seconds)" ma:internalName="MediaLengthInSeconds" ma:readOnly="true">
      <xsd:simpleType>
        <xsd:restriction base="dms:Unknown"/>
      </xsd:simpleType>
    </xsd:element>
    <xsd:element name="_activity" ma:index="42" nillable="true" ma:displayName="_activity" ma:hidden="true" ma:internalName="_activity">
      <xsd:simpleType>
        <xsd:restriction base="dms:Note"/>
      </xsd:simpleType>
    </xsd:element>
    <xsd:element name="MediaServiceObjectDetectorVersions" ma:index="43" nillable="true" ma:displayName="MediaServiceObjectDetectorVersions" ma:description="" ma:hidden="true" ma:indexed="true" ma:internalName="MediaServiceObjectDetectorVersions" ma:readOnly="true">
      <xsd:simpleType>
        <xsd:restriction base="dms:Text"/>
      </xsd:simpleType>
    </xsd:element>
    <xsd:element name="MediaServiceSystemTags" ma:index="44" nillable="true" ma:displayName="MediaServiceSystemTags" ma:hidden="true" ma:internalName="MediaServiceSystemTags" ma:readOnly="true">
      <xsd:simpleType>
        <xsd:restriction base="dms:Note"/>
      </xsd:simpleType>
    </xsd:element>
    <xsd:element name="MediaServiceSearchProperties" ma:index="4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NotebookType xmlns="500055b9-ec1f-4aa7-b723-1bbd903f69a9" xsi:nil="true"/>
    <CultureName xmlns="500055b9-ec1f-4aa7-b723-1bbd903f69a9" xsi:nil="true"/>
    <AppVersion xmlns="500055b9-ec1f-4aa7-b723-1bbd903f69a9" xsi:nil="true"/>
    <DefaultSectionNames xmlns="500055b9-ec1f-4aa7-b723-1bbd903f69a9" xsi:nil="true"/>
    <Owner xmlns="500055b9-ec1f-4aa7-b723-1bbd903f69a9">
      <UserInfo>
        <DisplayName/>
        <AccountId xsi:nil="true"/>
        <AccountType/>
      </UserInfo>
    </Owner>
    <Students xmlns="500055b9-ec1f-4aa7-b723-1bbd903f69a9">
      <UserInfo>
        <DisplayName/>
        <AccountId xsi:nil="true"/>
        <AccountType/>
      </UserInfo>
    </Students>
    <Student_Groups xmlns="500055b9-ec1f-4aa7-b723-1bbd903f69a9">
      <UserInfo>
        <DisplayName/>
        <AccountId xsi:nil="true"/>
        <AccountType/>
      </UserInfo>
    </Student_Groups>
    <_activity xmlns="500055b9-ec1f-4aa7-b723-1bbd903f69a9" xsi:nil="true"/>
    <Math_Settings xmlns="500055b9-ec1f-4aa7-b723-1bbd903f69a9" xsi:nil="true"/>
    <Invited_Teachers xmlns="500055b9-ec1f-4aa7-b723-1bbd903f69a9" xsi:nil="true"/>
    <IsNotebookLocked xmlns="500055b9-ec1f-4aa7-b723-1bbd903f69a9" xsi:nil="true"/>
    <Is_Collaboration_Space_Locked xmlns="500055b9-ec1f-4aa7-b723-1bbd903f69a9" xsi:nil="true"/>
    <Templates xmlns="500055b9-ec1f-4aa7-b723-1bbd903f69a9" xsi:nil="true"/>
    <Self_Registration_Enabled xmlns="500055b9-ec1f-4aa7-b723-1bbd903f69a9" xsi:nil="true"/>
    <Has_Teacher_Only_SectionGroup xmlns="500055b9-ec1f-4aa7-b723-1bbd903f69a9" xsi:nil="true"/>
    <FolderType xmlns="500055b9-ec1f-4aa7-b723-1bbd903f69a9" xsi:nil="true"/>
    <Distribution_Groups xmlns="500055b9-ec1f-4aa7-b723-1bbd903f69a9" xsi:nil="true"/>
    <TeamsChannelId xmlns="500055b9-ec1f-4aa7-b723-1bbd903f69a9" xsi:nil="true"/>
    <Invited_Students xmlns="500055b9-ec1f-4aa7-b723-1bbd903f69a9" xsi:nil="true"/>
    <Teachers xmlns="500055b9-ec1f-4aa7-b723-1bbd903f69a9">
      <UserInfo>
        <DisplayName/>
        <AccountId xsi:nil="true"/>
        <AccountType/>
      </UserInfo>
    </Teachers>
    <LMS_Mappings xmlns="500055b9-ec1f-4aa7-b723-1bbd903f69a9"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08B02E8-44BC-4B09-964B-DC554DE75D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103939-187f-454c-8c7a-f1b9e8b70184"/>
    <ds:schemaRef ds:uri="500055b9-ec1f-4aa7-b723-1bbd903f69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9FCF14A-9566-47B9-8F61-D8B005EC11CB}">
  <ds:schemaRefs>
    <ds:schemaRef ds:uri="http://schemas.openxmlformats.org/officeDocument/2006/bibliography"/>
  </ds:schemaRefs>
</ds:datastoreItem>
</file>

<file path=customXml/itemProps3.xml><?xml version="1.0" encoding="utf-8"?>
<ds:datastoreItem xmlns:ds="http://schemas.openxmlformats.org/officeDocument/2006/customXml" ds:itemID="{93B21034-AC84-4EFC-A09C-13B16B2BF400}">
  <ds:schemaRefs>
    <ds:schemaRef ds:uri="http://schemas.microsoft.com/office/2006/metadata/properties"/>
    <ds:schemaRef ds:uri="http://schemas.microsoft.com/office/infopath/2007/PartnerControls"/>
    <ds:schemaRef ds:uri="500055b9-ec1f-4aa7-b723-1bbd903f69a9"/>
  </ds:schemaRefs>
</ds:datastoreItem>
</file>

<file path=customXml/itemProps4.xml><?xml version="1.0" encoding="utf-8"?>
<ds:datastoreItem xmlns:ds="http://schemas.openxmlformats.org/officeDocument/2006/customXml" ds:itemID="{5FCDF39D-074B-44FB-806E-6688BF10ECF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Pages>
  <Words>808</Words>
  <Characters>4607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UNIVERSITY OF CAPE TOWN</vt:lpstr>
    </vt:vector>
  </TitlesOfParts>
  <Company>UNIVERSITY OF CAPE TOWN</Company>
  <LinksUpToDate>false</LinksUpToDate>
  <CharactersWithSpaces>5405</CharactersWithSpaces>
  <SharedDoc>false</SharedDoc>
  <HLinks>
    <vt:vector size="48" baseType="variant">
      <vt:variant>
        <vt:i4>4915215</vt:i4>
      </vt:variant>
      <vt:variant>
        <vt:i4>21</vt:i4>
      </vt:variant>
      <vt:variant>
        <vt:i4>0</vt:i4>
      </vt:variant>
      <vt:variant>
        <vt:i4>5</vt:i4>
      </vt:variant>
      <vt:variant>
        <vt:lpwstr>http://www.uct.ac.za/about/policies/</vt:lpwstr>
      </vt:variant>
      <vt:variant>
        <vt:lpwstr/>
      </vt:variant>
      <vt:variant>
        <vt:i4>3538958</vt:i4>
      </vt:variant>
      <vt:variant>
        <vt:i4>18</vt:i4>
      </vt:variant>
      <vt:variant>
        <vt:i4>0</vt:i4>
      </vt:variant>
      <vt:variant>
        <vt:i4>5</vt:i4>
      </vt:variant>
      <vt:variant>
        <vt:lpwstr>mailto:shanaaz.smith@uct.ac.za</vt:lpwstr>
      </vt:variant>
      <vt:variant>
        <vt:lpwstr/>
      </vt:variant>
      <vt:variant>
        <vt:i4>4915215</vt:i4>
      </vt:variant>
      <vt:variant>
        <vt:i4>15</vt:i4>
      </vt:variant>
      <vt:variant>
        <vt:i4>0</vt:i4>
      </vt:variant>
      <vt:variant>
        <vt:i4>5</vt:i4>
      </vt:variant>
      <vt:variant>
        <vt:lpwstr>http://www.uct.ac.za/about/policies/</vt:lpwstr>
      </vt:variant>
      <vt:variant>
        <vt:lpwstr/>
      </vt:variant>
      <vt:variant>
        <vt:i4>3473495</vt:i4>
      </vt:variant>
      <vt:variant>
        <vt:i4>12</vt:i4>
      </vt:variant>
      <vt:variant>
        <vt:i4>0</vt:i4>
      </vt:variant>
      <vt:variant>
        <vt:i4>5</vt:i4>
      </vt:variant>
      <vt:variant>
        <vt:lpwstr>mailto:egsethics@uct.ac.za</vt:lpwstr>
      </vt:variant>
      <vt:variant>
        <vt:lpwstr/>
      </vt:variant>
      <vt:variant>
        <vt:i4>7536718</vt:i4>
      </vt:variant>
      <vt:variant>
        <vt:i4>9</vt:i4>
      </vt:variant>
      <vt:variant>
        <vt:i4>0</vt:i4>
      </vt:variant>
      <vt:variant>
        <vt:i4>5</vt:i4>
      </vt:variant>
      <vt:variant>
        <vt:lpwstr>mailto:csethics@cs.uct.ac.za</vt:lpwstr>
      </vt:variant>
      <vt:variant>
        <vt:lpwstr/>
      </vt:variant>
      <vt:variant>
        <vt:i4>3538958</vt:i4>
      </vt:variant>
      <vt:variant>
        <vt:i4>6</vt:i4>
      </vt:variant>
      <vt:variant>
        <vt:i4>0</vt:i4>
      </vt:variant>
      <vt:variant>
        <vt:i4>5</vt:i4>
      </vt:variant>
      <vt:variant>
        <vt:lpwstr>mailto:shanaaz.smith@uct.ac.za</vt:lpwstr>
      </vt:variant>
      <vt:variant>
        <vt:lpwstr/>
      </vt:variant>
      <vt:variant>
        <vt:i4>7667832</vt:i4>
      </vt:variant>
      <vt:variant>
        <vt:i4>3</vt:i4>
      </vt:variant>
      <vt:variant>
        <vt:i4>0</vt:i4>
      </vt:variant>
      <vt:variant>
        <vt:i4>5</vt:i4>
      </vt:variant>
      <vt:variant>
        <vt:lpwstr>https://universityofcapetown.submittable.com/submit</vt:lpwstr>
      </vt:variant>
      <vt:variant>
        <vt:lpwstr/>
      </vt:variant>
      <vt:variant>
        <vt:i4>8061042</vt:i4>
      </vt:variant>
      <vt:variant>
        <vt:i4>0</vt:i4>
      </vt:variant>
      <vt:variant>
        <vt:i4>0</vt:i4>
      </vt:variant>
      <vt:variant>
        <vt:i4>5</vt:i4>
      </vt:variant>
      <vt:variant>
        <vt:lpwstr>http://www.uct.ac.za/downloads/uct.ac.za/about/policies/ethicscode.pdf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CAPE TOWN</dc:title>
  <dc:subject/>
  <dc:creator>gvalodia</dc:creator>
  <cp:keywords/>
  <cp:lastModifiedBy>Sunetra Chowdhury</cp:lastModifiedBy>
  <cp:revision>5</cp:revision>
  <cp:lastPrinted>2018-01-25T07:47:00Z</cp:lastPrinted>
  <dcterms:created xsi:type="dcterms:W3CDTF">2025-01-31T07:55:00Z</dcterms:created>
  <dcterms:modified xsi:type="dcterms:W3CDTF">2025-02-04T08:01:00Z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0x0101006CA8657D9173A24DBD7B0FB866EF3383</vt:lpwstr>
  </property>
</Properties>
</file>